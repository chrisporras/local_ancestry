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9B1DD" w14:textId="77777777" w:rsidR="002942D7" w:rsidRDefault="002942D7" w:rsidP="00D21F73">
      <w:pPr>
        <w:spacing w:after="0"/>
        <w:rPr>
          <w:rFonts w:cs="Arial"/>
        </w:rPr>
      </w:pPr>
    </w:p>
    <w:p w14:paraId="3E255EF4" w14:textId="232C4B85" w:rsidR="00757A0E" w:rsidRPr="00B16F2F" w:rsidRDefault="00757A0E" w:rsidP="00757A0E">
      <w:pPr>
        <w:pStyle w:val="ListParagraph"/>
        <w:numPr>
          <w:ilvl w:val="0"/>
          <w:numId w:val="1"/>
        </w:numPr>
        <w:spacing w:after="0"/>
        <w:ind w:left="360"/>
        <w:rPr>
          <w:rFonts w:cs="Arial"/>
          <w:b/>
        </w:rPr>
      </w:pPr>
      <w:r>
        <w:rPr>
          <w:rFonts w:cs="Arial"/>
          <w:b/>
        </w:rPr>
        <w:t>Project PCs o</w:t>
      </w:r>
      <w:r w:rsidR="00FA6E4C">
        <w:rPr>
          <w:rFonts w:cs="Arial"/>
          <w:b/>
        </w:rPr>
        <w:t>nto your Hispanic Sample using 6</w:t>
      </w:r>
      <w:r>
        <w:rPr>
          <w:rFonts w:cs="Arial"/>
          <w:b/>
        </w:rPr>
        <w:t xml:space="preserve"> reference populations from the 1000 Genomes including CEU, YRI, MXL, </w:t>
      </w:r>
      <w:r w:rsidR="00FA6E4C">
        <w:rPr>
          <w:rFonts w:cs="Arial"/>
          <w:b/>
        </w:rPr>
        <w:t xml:space="preserve">PUR, CLM, </w:t>
      </w:r>
      <w:r>
        <w:rPr>
          <w:rFonts w:cs="Arial"/>
          <w:b/>
        </w:rPr>
        <w:t>and CHB</w:t>
      </w:r>
    </w:p>
    <w:p w14:paraId="3AB88145" w14:textId="77777777" w:rsidR="00DD39CC" w:rsidRDefault="00757A0E" w:rsidP="00D55C0F">
      <w:pPr>
        <w:pStyle w:val="ListParagraph"/>
        <w:spacing w:after="0"/>
        <w:ind w:left="648"/>
        <w:rPr>
          <w:rFonts w:cs="Arial"/>
          <w:u w:val="single"/>
        </w:rPr>
      </w:pPr>
      <w:r w:rsidRPr="00954D58">
        <w:rPr>
          <w:rFonts w:cs="Arial"/>
          <w:u w:val="single"/>
        </w:rPr>
        <w:t>I</w:t>
      </w:r>
      <w:r w:rsidR="00DD39CC">
        <w:rPr>
          <w:rFonts w:cs="Arial"/>
          <w:u w:val="single"/>
        </w:rPr>
        <w:t>n your study sample</w:t>
      </w:r>
    </w:p>
    <w:p w14:paraId="53440A9C" w14:textId="77777777" w:rsidR="00D2086D" w:rsidRPr="007767AF" w:rsidRDefault="00BE33F8" w:rsidP="007767AF">
      <w:pPr>
        <w:pStyle w:val="ListParagraph"/>
        <w:numPr>
          <w:ilvl w:val="0"/>
          <w:numId w:val="11"/>
        </w:numPr>
        <w:spacing w:before="120" w:after="120"/>
        <w:contextualSpacing w:val="0"/>
        <w:rPr>
          <w:rFonts w:cs="Arial"/>
        </w:rPr>
      </w:pPr>
      <w:r w:rsidRPr="007767AF">
        <w:rPr>
          <w:rFonts w:cs="Arial"/>
        </w:rPr>
        <w:t xml:space="preserve">Exclude </w:t>
      </w:r>
      <w:r w:rsidR="00B62CF1" w:rsidRPr="007767AF">
        <w:rPr>
          <w:rFonts w:cs="Arial"/>
        </w:rPr>
        <w:t>those</w:t>
      </w:r>
      <w:r w:rsidR="007767AF" w:rsidRPr="007767AF">
        <w:rPr>
          <w:rFonts w:cs="Arial"/>
        </w:rPr>
        <w:t xml:space="preserve"> SNPs</w:t>
      </w:r>
      <w:r w:rsidR="00B62CF1" w:rsidRPr="007767AF">
        <w:rPr>
          <w:rFonts w:cs="Arial"/>
        </w:rPr>
        <w:t xml:space="preserve"> with poor call rates (&lt;</w:t>
      </w:r>
      <w:r w:rsidR="00D2086D" w:rsidRPr="007767AF">
        <w:rPr>
          <w:rFonts w:cs="Arial"/>
        </w:rPr>
        <w:t>90</w:t>
      </w:r>
      <w:r w:rsidR="00B62CF1" w:rsidRPr="007767AF">
        <w:rPr>
          <w:rFonts w:cs="Arial"/>
        </w:rPr>
        <w:t>%</w:t>
      </w:r>
      <w:r w:rsidR="00D2086D" w:rsidRPr="007767AF">
        <w:rPr>
          <w:rFonts w:cs="Arial"/>
        </w:rPr>
        <w:t>)</w:t>
      </w:r>
      <w:r w:rsidRPr="007767AF">
        <w:rPr>
          <w:rFonts w:cs="Arial"/>
        </w:rPr>
        <w:t xml:space="preserve">, or individuals that fail other QC criteria (excess heterozygotes, gender discrepancy, </w:t>
      </w:r>
      <w:proofErr w:type="spellStart"/>
      <w:r w:rsidRPr="007767AF">
        <w:rPr>
          <w:rFonts w:cs="Arial"/>
        </w:rPr>
        <w:t>etc</w:t>
      </w:r>
      <w:proofErr w:type="spellEnd"/>
      <w:r w:rsidRPr="007767AF">
        <w:rPr>
          <w:rFonts w:cs="Arial"/>
        </w:rPr>
        <w:t>)</w:t>
      </w:r>
      <w:r w:rsidR="00D2086D" w:rsidRPr="007767AF">
        <w:rPr>
          <w:rFonts w:cs="Arial"/>
        </w:rPr>
        <w:t>.</w:t>
      </w:r>
    </w:p>
    <w:p w14:paraId="7457D4A4" w14:textId="77777777" w:rsidR="00C704CC" w:rsidRDefault="00B62CF1" w:rsidP="00D55C0F">
      <w:pPr>
        <w:pStyle w:val="ListParagraph"/>
        <w:numPr>
          <w:ilvl w:val="0"/>
          <w:numId w:val="11"/>
        </w:numPr>
        <w:spacing w:before="120" w:after="120"/>
        <w:contextualSpacing w:val="0"/>
        <w:rPr>
          <w:rFonts w:cs="Arial"/>
        </w:rPr>
      </w:pPr>
      <w:r w:rsidRPr="00B15207">
        <w:rPr>
          <w:rFonts w:cs="Arial"/>
        </w:rPr>
        <w:t>Included common SNPs</w:t>
      </w:r>
      <w:r w:rsidR="00D64E7E" w:rsidRPr="00B15207">
        <w:rPr>
          <w:rFonts w:cs="Arial"/>
        </w:rPr>
        <w:t xml:space="preserve"> defined by</w:t>
      </w:r>
      <w:r w:rsidRPr="00B15207">
        <w:rPr>
          <w:rFonts w:cs="Arial"/>
        </w:rPr>
        <w:t xml:space="preserve"> MAC&gt;</w:t>
      </w:r>
      <w:r w:rsidR="00672254">
        <w:rPr>
          <w:rFonts w:cs="Arial"/>
        </w:rPr>
        <w:t>10</w:t>
      </w:r>
      <w:r w:rsidRPr="00B15207">
        <w:rPr>
          <w:rFonts w:cs="Arial"/>
        </w:rPr>
        <w:t>.</w:t>
      </w:r>
    </w:p>
    <w:p w14:paraId="68858CD7" w14:textId="77777777" w:rsidR="00757A0E" w:rsidRPr="00C704CC" w:rsidRDefault="00C704CC" w:rsidP="00D55C0F">
      <w:pPr>
        <w:pStyle w:val="ListParagraph"/>
        <w:numPr>
          <w:ilvl w:val="0"/>
          <w:numId w:val="11"/>
        </w:numPr>
        <w:spacing w:before="120" w:after="120"/>
        <w:contextualSpacing w:val="0"/>
        <w:rPr>
          <w:rFonts w:cs="Arial"/>
        </w:rPr>
      </w:pPr>
      <w:r>
        <w:rPr>
          <w:rFonts w:cs="Arial"/>
        </w:rPr>
        <w:t xml:space="preserve">1000 </w:t>
      </w:r>
      <w:r w:rsidR="00757A0E" w:rsidRPr="00C704CC">
        <w:rPr>
          <w:rFonts w:cs="Arial"/>
        </w:rPr>
        <w:t>Genome population data is always on the + STRAND.  So make sure the STRAND is all in the + direction</w:t>
      </w:r>
      <w:r w:rsidR="007767AF">
        <w:rPr>
          <w:rFonts w:cs="Arial"/>
        </w:rPr>
        <w:t xml:space="preserve"> within your data</w:t>
      </w:r>
      <w:r w:rsidR="00757A0E" w:rsidRPr="00C704CC">
        <w:rPr>
          <w:rFonts w:cs="Arial"/>
        </w:rPr>
        <w:t>.  If some are on the – STRAND, then drop any palindrome SNPs (AT and CG SNPs) and flip the rest of the SNPs to the +</w:t>
      </w:r>
      <w:r w:rsidR="007767AF">
        <w:rPr>
          <w:rFonts w:cs="Arial"/>
        </w:rPr>
        <w:t xml:space="preserve"> </w:t>
      </w:r>
      <w:r w:rsidR="00757A0E" w:rsidRPr="00C704CC">
        <w:rPr>
          <w:rFonts w:cs="Arial"/>
        </w:rPr>
        <w:t>STRAND. You can flip them in plink as follows, where “SNPfliplist.txt” is a list of SNPS that need to be flipped:</w:t>
      </w:r>
      <w:r>
        <w:rPr>
          <w:rFonts w:cs="Arial"/>
        </w:rPr>
        <w:t xml:space="preserve"> </w:t>
      </w:r>
    </w:p>
    <w:p w14:paraId="6678F848" w14:textId="77777777" w:rsidR="00C704CC" w:rsidRDefault="00757A0E" w:rsidP="00D55C0F">
      <w:pPr>
        <w:pStyle w:val="ListParagraph"/>
        <w:numPr>
          <w:ilvl w:val="2"/>
          <w:numId w:val="11"/>
        </w:numPr>
        <w:spacing w:before="120" w:after="120"/>
        <w:contextualSpacing w:val="0"/>
        <w:rPr>
          <w:rFonts w:cs="Arial"/>
        </w:rPr>
      </w:pPr>
      <w:r w:rsidRPr="00794629">
        <w:rPr>
          <w:rFonts w:cs="Arial"/>
        </w:rPr>
        <w:t xml:space="preserve">plink --file </w:t>
      </w:r>
      <w:proofErr w:type="spellStart"/>
      <w:r>
        <w:rPr>
          <w:rFonts w:cs="Arial"/>
        </w:rPr>
        <w:t>mydata</w:t>
      </w:r>
      <w:proofErr w:type="spellEnd"/>
      <w:r w:rsidRPr="00794629">
        <w:rPr>
          <w:rFonts w:cs="Arial"/>
        </w:rPr>
        <w:t xml:space="preserve"> --flip </w:t>
      </w:r>
      <w:r>
        <w:rPr>
          <w:rFonts w:cs="Arial"/>
        </w:rPr>
        <w:t>SNP</w:t>
      </w:r>
      <w:r w:rsidRPr="00794629">
        <w:rPr>
          <w:rFonts w:cs="Arial"/>
        </w:rPr>
        <w:t xml:space="preserve">fliplist.txt --recode --out </w:t>
      </w:r>
      <w:proofErr w:type="spellStart"/>
      <w:r>
        <w:rPr>
          <w:rFonts w:cs="Arial"/>
        </w:rPr>
        <w:t>mydataflipped</w:t>
      </w:r>
      <w:proofErr w:type="spellEnd"/>
    </w:p>
    <w:p w14:paraId="49D9DCBD" w14:textId="16B23F29" w:rsidR="00B66C03" w:rsidRPr="00B66C03" w:rsidRDefault="00757A0E" w:rsidP="00B66C03">
      <w:pPr>
        <w:rPr>
          <w:rFonts w:eastAsia="Times New Roman"/>
          <w:color w:val="000000"/>
          <w:sz w:val="21"/>
          <w:szCs w:val="21"/>
        </w:rPr>
      </w:pPr>
      <w:r w:rsidRPr="00C704CC">
        <w:t>Download the plink file</w:t>
      </w:r>
      <w:r w:rsidR="009F1278">
        <w:t>s</w:t>
      </w:r>
      <w:r w:rsidRPr="00C704CC">
        <w:t xml:space="preserve"> for the 1000 Genome reference populations </w:t>
      </w:r>
      <w:r w:rsidR="004667A6">
        <w:t xml:space="preserve">(CEU, YRI, MXL, </w:t>
      </w:r>
      <w:r w:rsidR="00FA6E4C">
        <w:t xml:space="preserve">PUR, CLM, </w:t>
      </w:r>
      <w:r w:rsidR="004667A6">
        <w:t>CHB) that have been generated</w:t>
      </w:r>
      <w:r w:rsidR="004667A6" w:rsidRPr="00C704CC">
        <w:t xml:space="preserve"> </w:t>
      </w:r>
      <w:r w:rsidRPr="00C704CC">
        <w:t xml:space="preserve">based on </w:t>
      </w:r>
      <w:r w:rsidR="004667A6">
        <w:t xml:space="preserve">the </w:t>
      </w:r>
      <w:r w:rsidRPr="00C704CC">
        <w:t xml:space="preserve">SNPs </w:t>
      </w:r>
      <w:r w:rsidR="004667A6">
        <w:t>on the</w:t>
      </w:r>
      <w:r w:rsidR="009F1278">
        <w:t xml:space="preserve"> genotyping platform</w:t>
      </w:r>
      <w:r w:rsidR="004667A6">
        <w:t xml:space="preserve"> used to genotype your sample.  </w:t>
      </w:r>
      <w:r w:rsidR="004667A6" w:rsidRPr="00B66C03">
        <w:t>Th</w:t>
      </w:r>
      <w:r w:rsidR="00B66C03" w:rsidRPr="00B66C03">
        <w:t>ese</w:t>
      </w:r>
      <w:r w:rsidR="004667A6" w:rsidRPr="00B66C03">
        <w:t xml:space="preserve"> </w:t>
      </w:r>
      <w:r w:rsidR="00DA2536" w:rsidRPr="00B66C03">
        <w:t xml:space="preserve">files </w:t>
      </w:r>
      <w:r w:rsidR="004667A6" w:rsidRPr="00B66C03">
        <w:t>are</w:t>
      </w:r>
      <w:r w:rsidR="009F1278" w:rsidRPr="00B66C03">
        <w:t xml:space="preserve"> located</w:t>
      </w:r>
      <w:r w:rsidR="004667A6" w:rsidRPr="00B66C03">
        <w:t xml:space="preserve"> at</w:t>
      </w:r>
      <w:r w:rsidR="009F1278" w:rsidRPr="00B66C03">
        <w:t xml:space="preserve"> </w:t>
      </w:r>
    </w:p>
    <w:p w14:paraId="45F61ECB" w14:textId="77777777" w:rsidR="00B66C03" w:rsidRPr="00B66C03" w:rsidRDefault="00FA5C89" w:rsidP="00B66C03">
      <w:pPr>
        <w:rPr>
          <w:rFonts w:eastAsia="Times New Roman"/>
          <w:color w:val="000000"/>
          <w:sz w:val="21"/>
          <w:szCs w:val="21"/>
        </w:rPr>
      </w:pPr>
      <w:hyperlink r:id="rId7" w:history="1">
        <w:r w:rsidR="00B66C03" w:rsidRPr="00B66C03">
          <w:rPr>
            <w:rStyle w:val="Hyperlink"/>
            <w:rFonts w:eastAsia="Times New Roman"/>
            <w:sz w:val="21"/>
            <w:szCs w:val="21"/>
          </w:rPr>
          <w:t>http://research.mssm.edu/kennylab/referencepops.html</w:t>
        </w:r>
      </w:hyperlink>
    </w:p>
    <w:p w14:paraId="0E082D50" w14:textId="77777777" w:rsidR="004667A6" w:rsidRDefault="00B66C03" w:rsidP="001C5353">
      <w:pPr>
        <w:spacing w:before="120" w:after="120"/>
        <w:rPr>
          <w:rFonts w:eastAsia="Times New Roman"/>
          <w:color w:val="000000"/>
          <w:sz w:val="21"/>
          <w:szCs w:val="21"/>
        </w:rPr>
      </w:pPr>
      <w:r w:rsidRPr="001C5353" w:rsidDel="00B66C03">
        <w:t xml:space="preserve"> </w:t>
      </w:r>
      <w:r w:rsidRPr="00B66C03">
        <w:rPr>
          <w:rFonts w:eastAsia="Times New Roman"/>
          <w:color w:val="000000"/>
          <w:sz w:val="21"/>
          <w:szCs w:val="21"/>
        </w:rPr>
        <w:t>The referenc</w:t>
      </w:r>
      <w:r>
        <w:rPr>
          <w:rFonts w:eastAsia="Times New Roman"/>
          <w:color w:val="000000"/>
          <w:sz w:val="21"/>
          <w:szCs w:val="21"/>
        </w:rPr>
        <w:t>e populations are available for platforms:</w:t>
      </w:r>
    </w:p>
    <w:p w14:paraId="6ABF0830" w14:textId="77777777" w:rsidR="004667A6" w:rsidRDefault="004667A6" w:rsidP="001C5353">
      <w:pPr>
        <w:spacing w:after="0" w:line="240" w:lineRule="auto"/>
        <w:ind w:firstLine="720"/>
      </w:pPr>
      <w:r w:rsidRPr="001C5353">
        <w:rPr>
          <w:rFonts w:eastAsia="Times New Roman"/>
          <w:color w:val="000000"/>
          <w:sz w:val="21"/>
          <w:szCs w:val="21"/>
        </w:rPr>
        <w:t>Illumina_660</w:t>
      </w:r>
    </w:p>
    <w:p w14:paraId="3DAA0722" w14:textId="77777777" w:rsidR="004667A6" w:rsidRDefault="004667A6" w:rsidP="001C5353">
      <w:pPr>
        <w:spacing w:after="0" w:line="240" w:lineRule="auto"/>
        <w:ind w:firstLine="720"/>
        <w:rPr>
          <w:rFonts w:eastAsia="Times New Roman"/>
          <w:color w:val="000000"/>
          <w:sz w:val="21"/>
          <w:szCs w:val="21"/>
        </w:rPr>
      </w:pPr>
      <w:r w:rsidRPr="001C5353">
        <w:rPr>
          <w:rFonts w:eastAsia="Times New Roman"/>
          <w:color w:val="000000"/>
          <w:sz w:val="21"/>
          <w:szCs w:val="21"/>
        </w:rPr>
        <w:t>Illumina_2.5</w:t>
      </w:r>
    </w:p>
    <w:p w14:paraId="3EE07A32" w14:textId="77777777" w:rsidR="004667A6" w:rsidRDefault="004667A6" w:rsidP="001C5353">
      <w:pPr>
        <w:spacing w:after="0" w:line="240" w:lineRule="auto"/>
        <w:ind w:firstLine="720"/>
      </w:pPr>
      <w:proofErr w:type="spellStart"/>
      <w:r>
        <w:rPr>
          <w:rFonts w:eastAsia="Times New Roman"/>
          <w:color w:val="000000"/>
          <w:sz w:val="21"/>
          <w:szCs w:val="21"/>
        </w:rPr>
        <w:t>Omni_Express</w:t>
      </w:r>
      <w:proofErr w:type="spellEnd"/>
    </w:p>
    <w:p w14:paraId="44BC97A5" w14:textId="77777777" w:rsidR="004667A6" w:rsidRDefault="004667A6" w:rsidP="001C5353">
      <w:pPr>
        <w:spacing w:after="0" w:line="240" w:lineRule="auto"/>
        <w:ind w:firstLine="720"/>
      </w:pPr>
      <w:r w:rsidRPr="001C5353">
        <w:rPr>
          <w:rFonts w:eastAsia="Times New Roman"/>
          <w:color w:val="000000"/>
          <w:sz w:val="21"/>
          <w:szCs w:val="21"/>
        </w:rPr>
        <w:t>Omni_1S</w:t>
      </w:r>
    </w:p>
    <w:p w14:paraId="121279B9" w14:textId="77777777" w:rsidR="004667A6" w:rsidRDefault="004667A6" w:rsidP="001C5353">
      <w:pPr>
        <w:spacing w:after="0" w:line="240" w:lineRule="auto"/>
        <w:ind w:firstLine="720"/>
      </w:pPr>
      <w:r w:rsidRPr="001C5353">
        <w:rPr>
          <w:rFonts w:eastAsia="Times New Roman"/>
          <w:color w:val="000000"/>
          <w:sz w:val="21"/>
          <w:szCs w:val="21"/>
        </w:rPr>
        <w:t>Affy_6.0</w:t>
      </w:r>
    </w:p>
    <w:p w14:paraId="69D46D72" w14:textId="77777777" w:rsidR="004667A6" w:rsidRDefault="004667A6" w:rsidP="001C5353">
      <w:pPr>
        <w:spacing w:after="0" w:line="240" w:lineRule="auto"/>
        <w:ind w:firstLine="720"/>
      </w:pPr>
      <w:r w:rsidRPr="001C5353">
        <w:rPr>
          <w:rFonts w:eastAsia="Times New Roman"/>
          <w:color w:val="000000"/>
          <w:sz w:val="21"/>
          <w:szCs w:val="21"/>
        </w:rPr>
        <w:t>Affy_5.0</w:t>
      </w:r>
    </w:p>
    <w:p w14:paraId="157793F2" w14:textId="77777777" w:rsidR="004667A6" w:rsidRDefault="004667A6" w:rsidP="001C5353">
      <w:pPr>
        <w:spacing w:after="0" w:line="240" w:lineRule="auto"/>
        <w:ind w:firstLine="720"/>
        <w:rPr>
          <w:rFonts w:eastAsia="Times New Roman"/>
          <w:color w:val="000000"/>
          <w:sz w:val="21"/>
          <w:szCs w:val="21"/>
        </w:rPr>
      </w:pPr>
      <w:proofErr w:type="spellStart"/>
      <w:r w:rsidRPr="001C5353">
        <w:rPr>
          <w:rFonts w:eastAsia="Times New Roman"/>
          <w:color w:val="000000"/>
          <w:sz w:val="21"/>
          <w:szCs w:val="21"/>
        </w:rPr>
        <w:t>Affy_Axiom_LAT</w:t>
      </w:r>
      <w:proofErr w:type="spellEnd"/>
    </w:p>
    <w:p w14:paraId="2773631D" w14:textId="77777777" w:rsidR="004667A6" w:rsidRPr="004667A6" w:rsidRDefault="004667A6" w:rsidP="001C5353">
      <w:pPr>
        <w:spacing w:after="0" w:line="240" w:lineRule="auto"/>
        <w:ind w:firstLine="720"/>
      </w:pPr>
      <w:proofErr w:type="spellStart"/>
      <w:r>
        <w:rPr>
          <w:rFonts w:eastAsia="Times New Roman"/>
          <w:color w:val="000000"/>
          <w:sz w:val="21"/>
          <w:szCs w:val="21"/>
        </w:rPr>
        <w:t>Exome_Chip</w:t>
      </w:r>
      <w:proofErr w:type="spellEnd"/>
    </w:p>
    <w:p w14:paraId="10AE0BDB" w14:textId="77777777" w:rsidR="004667A6" w:rsidRDefault="004667A6" w:rsidP="00D55C0F">
      <w:pPr>
        <w:spacing w:after="120" w:line="240" w:lineRule="auto"/>
        <w:ind w:firstLine="720"/>
        <w:rPr>
          <w:rFonts w:eastAsia="Times New Roman"/>
          <w:color w:val="000000"/>
          <w:sz w:val="21"/>
          <w:szCs w:val="21"/>
        </w:rPr>
      </w:pPr>
    </w:p>
    <w:p w14:paraId="00098C81" w14:textId="77777777" w:rsidR="004667A6" w:rsidRDefault="004667A6" w:rsidP="001C5353">
      <w:pPr>
        <w:spacing w:after="120" w:line="240" w:lineRule="auto"/>
        <w:ind w:left="720"/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 xml:space="preserve">NOTE: These </w:t>
      </w:r>
      <w:r w:rsidR="00DA2536">
        <w:rPr>
          <w:rFonts w:eastAsia="Times New Roman"/>
          <w:color w:val="000000"/>
          <w:sz w:val="21"/>
          <w:szCs w:val="21"/>
        </w:rPr>
        <w:t>files should</w:t>
      </w:r>
      <w:r>
        <w:rPr>
          <w:rFonts w:eastAsia="Times New Roman"/>
          <w:color w:val="000000"/>
          <w:sz w:val="21"/>
          <w:szCs w:val="21"/>
        </w:rPr>
        <w:t xml:space="preserve"> include only SNPs common to the specific platform and 1000 Genomes, which do not fulfill any of the following exclusion criteria.  </w:t>
      </w:r>
    </w:p>
    <w:p w14:paraId="095FF055" w14:textId="77777777" w:rsidR="004667A6" w:rsidRDefault="004667A6" w:rsidP="001C5353">
      <w:pPr>
        <w:pStyle w:val="ListParagraph"/>
        <w:numPr>
          <w:ilvl w:val="0"/>
          <w:numId w:val="12"/>
        </w:numPr>
        <w:ind w:left="1080"/>
      </w:pPr>
      <w:r>
        <w:t>SNPs on the X and Y chromosome</w:t>
      </w:r>
    </w:p>
    <w:p w14:paraId="40939A96" w14:textId="77777777" w:rsidR="004667A6" w:rsidRDefault="004667A6" w:rsidP="001C5353">
      <w:pPr>
        <w:pStyle w:val="ListParagraph"/>
        <w:numPr>
          <w:ilvl w:val="0"/>
          <w:numId w:val="12"/>
        </w:numPr>
        <w:ind w:left="1080"/>
      </w:pPr>
      <w:r>
        <w:t>Mitochondrial SNPs</w:t>
      </w:r>
    </w:p>
    <w:p w14:paraId="799E4C57" w14:textId="77777777" w:rsidR="004667A6" w:rsidRDefault="004667A6" w:rsidP="001C5353">
      <w:pPr>
        <w:pStyle w:val="ListParagraph"/>
        <w:numPr>
          <w:ilvl w:val="0"/>
          <w:numId w:val="12"/>
        </w:numPr>
        <w:ind w:left="1080"/>
      </w:pPr>
      <w:r>
        <w:t>SNPs within the HLA region defined on Build 37 as chromosome 6 between base pair 27,000,000 to base pair</w:t>
      </w:r>
      <w:r w:rsidRPr="00B264A4">
        <w:t xml:space="preserve"> 3</w:t>
      </w:r>
      <w:r>
        <w:t>5,000,000</w:t>
      </w:r>
    </w:p>
    <w:p w14:paraId="48E3AA27" w14:textId="77777777" w:rsidR="004667A6" w:rsidRDefault="004667A6" w:rsidP="001C5353">
      <w:pPr>
        <w:pStyle w:val="ListParagraph"/>
        <w:numPr>
          <w:ilvl w:val="0"/>
          <w:numId w:val="12"/>
        </w:numPr>
        <w:ind w:left="1080"/>
      </w:pPr>
      <w:r>
        <w:t>SNPs within the Lactase Gene region defined on Build 37 as chromosome 2 between base pair 135,000.000 to base pair</w:t>
      </w:r>
      <w:r w:rsidRPr="00B264A4">
        <w:t xml:space="preserve"> 13</w:t>
      </w:r>
      <w:r>
        <w:t>7</w:t>
      </w:r>
      <w:r w:rsidRPr="00B264A4">
        <w:t>,</w:t>
      </w:r>
      <w:r>
        <w:t>000</w:t>
      </w:r>
      <w:r w:rsidRPr="00B264A4">
        <w:t>,</w:t>
      </w:r>
      <w:r>
        <w:t xml:space="preserve">000. </w:t>
      </w:r>
    </w:p>
    <w:p w14:paraId="61038072" w14:textId="77777777" w:rsidR="004667A6" w:rsidRDefault="004667A6" w:rsidP="004667A6">
      <w:pPr>
        <w:pStyle w:val="ListParagraph"/>
        <w:numPr>
          <w:ilvl w:val="0"/>
          <w:numId w:val="12"/>
        </w:numPr>
        <w:ind w:left="1080"/>
      </w:pPr>
      <w:r>
        <w:t>SNPs on a common Chromosome 8 inversion defined on Build 37 between base pair 6,000,000 and 16,000,000.</w:t>
      </w:r>
    </w:p>
    <w:p w14:paraId="5E636CEE" w14:textId="77777777" w:rsidR="004667A6" w:rsidRDefault="004667A6" w:rsidP="001C5353">
      <w:pPr>
        <w:pStyle w:val="ListParagraph"/>
        <w:numPr>
          <w:ilvl w:val="0"/>
          <w:numId w:val="12"/>
        </w:numPr>
        <w:ind w:left="1080"/>
      </w:pPr>
      <w:r>
        <w:t xml:space="preserve">SNPs in a region of long LD in admixed population defined on Build 37 as chromosome 17 between base pair 40,000,000 to 450,000,000.  </w:t>
      </w:r>
    </w:p>
    <w:p w14:paraId="2756C64C" w14:textId="77777777" w:rsidR="00757A0E" w:rsidRPr="00DD39CC" w:rsidRDefault="00757A0E" w:rsidP="001C5353">
      <w:pPr>
        <w:pStyle w:val="ListParagraph"/>
        <w:rPr>
          <w:rFonts w:cs="Arial"/>
        </w:rPr>
      </w:pPr>
    </w:p>
    <w:p w14:paraId="4702114C" w14:textId="77777777" w:rsidR="00757A0E" w:rsidRDefault="00757A0E" w:rsidP="00D55C0F">
      <w:pPr>
        <w:pStyle w:val="ListParagraph"/>
        <w:numPr>
          <w:ilvl w:val="0"/>
          <w:numId w:val="11"/>
        </w:numPr>
        <w:spacing w:after="120"/>
        <w:contextualSpacing w:val="0"/>
        <w:rPr>
          <w:rFonts w:cs="Arial"/>
        </w:rPr>
      </w:pPr>
      <w:r w:rsidRPr="00C704CC">
        <w:rPr>
          <w:rFonts w:cs="Arial"/>
        </w:rPr>
        <w:t xml:space="preserve">Find all SNPs that are in common between your sample and </w:t>
      </w:r>
      <w:r w:rsidR="00DA2536">
        <w:rPr>
          <w:rFonts w:cs="Arial"/>
        </w:rPr>
        <w:t>your</w:t>
      </w:r>
      <w:r w:rsidR="006C506B">
        <w:rPr>
          <w:rFonts w:cs="Arial"/>
        </w:rPr>
        <w:t xml:space="preserve"> platform-specific </w:t>
      </w:r>
      <w:r w:rsidR="00DA2536">
        <w:rPr>
          <w:rFonts w:cs="Arial"/>
        </w:rPr>
        <w:t xml:space="preserve">1000 Genome reference population </w:t>
      </w:r>
      <w:r w:rsidR="005F57EC">
        <w:rPr>
          <w:rFonts w:cs="Arial"/>
        </w:rPr>
        <w:t>plink</w:t>
      </w:r>
      <w:r w:rsidR="00DA2536">
        <w:rPr>
          <w:rFonts w:cs="Arial"/>
        </w:rPr>
        <w:t xml:space="preserve"> file</w:t>
      </w:r>
      <w:r w:rsidR="005F57EC">
        <w:rPr>
          <w:rFonts w:cs="Arial"/>
        </w:rPr>
        <w:t>s</w:t>
      </w:r>
      <w:r w:rsidR="006C506B">
        <w:rPr>
          <w:rFonts w:cs="Arial"/>
        </w:rPr>
        <w:t xml:space="preserve"> </w:t>
      </w:r>
      <w:r w:rsidRPr="00C704CC">
        <w:rPr>
          <w:rFonts w:cs="Arial"/>
        </w:rPr>
        <w:t>and put this list of SNPs names into a text file.</w:t>
      </w:r>
    </w:p>
    <w:p w14:paraId="355E7996" w14:textId="77777777" w:rsidR="00757A0E" w:rsidRDefault="00757A0E" w:rsidP="00D55C0F">
      <w:pPr>
        <w:pStyle w:val="ListParagraph"/>
        <w:numPr>
          <w:ilvl w:val="0"/>
          <w:numId w:val="11"/>
        </w:numPr>
        <w:spacing w:after="120"/>
        <w:contextualSpacing w:val="0"/>
        <w:rPr>
          <w:rFonts w:cs="Arial"/>
        </w:rPr>
      </w:pPr>
      <w:r>
        <w:rPr>
          <w:rFonts w:cs="Arial"/>
        </w:rPr>
        <w:t xml:space="preserve">Create new PLINK data files for your data and the </w:t>
      </w:r>
      <w:r w:rsidR="00C704CC" w:rsidRPr="00C704CC">
        <w:rPr>
          <w:rFonts w:cs="Arial"/>
        </w:rPr>
        <w:t xml:space="preserve">1000 Genome </w:t>
      </w:r>
      <w:r w:rsidR="00C704CC">
        <w:rPr>
          <w:rFonts w:cs="Arial"/>
        </w:rPr>
        <w:t>reference populations</w:t>
      </w:r>
      <w:r>
        <w:rPr>
          <w:rFonts w:cs="Arial"/>
        </w:rPr>
        <w:t xml:space="preserve"> that includes SNPS that are in common in both samples as follows:</w:t>
      </w:r>
    </w:p>
    <w:p w14:paraId="046B3554" w14:textId="77777777" w:rsidR="009F1278" w:rsidRPr="009F1278" w:rsidRDefault="00757A0E" w:rsidP="001F311C">
      <w:pPr>
        <w:pStyle w:val="ListParagraph"/>
        <w:spacing w:after="120"/>
        <w:ind w:left="1440"/>
        <w:contextualSpacing w:val="0"/>
        <w:rPr>
          <w:i/>
          <w:u w:val="single"/>
        </w:rPr>
      </w:pPr>
      <w:r w:rsidRPr="009F1278">
        <w:rPr>
          <w:rFonts w:cs="Arial"/>
          <w:i/>
          <w:u w:val="single"/>
        </w:rPr>
        <w:t>Your sample:</w:t>
      </w:r>
      <w:r w:rsidRPr="009F1278">
        <w:rPr>
          <w:i/>
          <w:u w:val="single"/>
        </w:rPr>
        <w:t xml:space="preserve"> </w:t>
      </w:r>
    </w:p>
    <w:p w14:paraId="1FE99615" w14:textId="77777777" w:rsidR="00757A0E" w:rsidRDefault="00757A0E" w:rsidP="001F311C">
      <w:pPr>
        <w:pStyle w:val="ListParagraph"/>
        <w:spacing w:after="120"/>
        <w:ind w:left="1440"/>
        <w:contextualSpacing w:val="0"/>
        <w:rPr>
          <w:rFonts w:cs="Arial"/>
        </w:rPr>
      </w:pPr>
      <w:r w:rsidRPr="00BD4E8C">
        <w:rPr>
          <w:rFonts w:cs="Arial"/>
        </w:rPr>
        <w:t xml:space="preserve">plink --file </w:t>
      </w:r>
      <w:proofErr w:type="spellStart"/>
      <w:r>
        <w:rPr>
          <w:rFonts w:cs="Arial"/>
        </w:rPr>
        <w:t>mydataflipped</w:t>
      </w:r>
      <w:proofErr w:type="spellEnd"/>
      <w:r w:rsidRPr="00BD4E8C">
        <w:rPr>
          <w:rFonts w:cs="Arial"/>
        </w:rPr>
        <w:t xml:space="preserve"> --extract commonsnps.txt --recode --out </w:t>
      </w:r>
      <w:proofErr w:type="spellStart"/>
      <w:r>
        <w:rPr>
          <w:rFonts w:cs="Arial"/>
        </w:rPr>
        <w:t>mydataflipped_commonsnps</w:t>
      </w:r>
      <w:proofErr w:type="spellEnd"/>
    </w:p>
    <w:p w14:paraId="5F2F70CE" w14:textId="77777777" w:rsidR="009F1278" w:rsidRPr="009F1278" w:rsidRDefault="00C704CC" w:rsidP="001F311C">
      <w:pPr>
        <w:pStyle w:val="ListParagraph"/>
        <w:spacing w:after="120"/>
        <w:ind w:left="1440"/>
        <w:contextualSpacing w:val="0"/>
        <w:rPr>
          <w:i/>
          <w:u w:val="single"/>
        </w:rPr>
      </w:pPr>
      <w:r w:rsidRPr="009F1278">
        <w:rPr>
          <w:rFonts w:cs="Arial"/>
          <w:i/>
          <w:u w:val="single"/>
        </w:rPr>
        <w:t>1000 Genome reference populations</w:t>
      </w:r>
      <w:r w:rsidR="00757A0E" w:rsidRPr="009F1278">
        <w:rPr>
          <w:rFonts w:cs="Arial"/>
          <w:i/>
          <w:u w:val="single"/>
        </w:rPr>
        <w:t>:</w:t>
      </w:r>
      <w:r w:rsidR="00757A0E" w:rsidRPr="009F1278">
        <w:rPr>
          <w:i/>
          <w:u w:val="single"/>
        </w:rPr>
        <w:t xml:space="preserve"> </w:t>
      </w:r>
    </w:p>
    <w:p w14:paraId="3A076C1F" w14:textId="77777777" w:rsidR="00757A0E" w:rsidRDefault="00757A0E" w:rsidP="001F311C">
      <w:pPr>
        <w:pStyle w:val="ListParagraph"/>
        <w:spacing w:after="120"/>
        <w:ind w:left="1440"/>
        <w:contextualSpacing w:val="0"/>
        <w:rPr>
          <w:rFonts w:cs="Arial"/>
        </w:rPr>
      </w:pPr>
      <w:r w:rsidRPr="00BD4E8C">
        <w:rPr>
          <w:rFonts w:cs="Arial"/>
        </w:rPr>
        <w:t xml:space="preserve">plink --file </w:t>
      </w:r>
      <w:r w:rsidR="00C704CC">
        <w:rPr>
          <w:rFonts w:cs="Arial"/>
        </w:rPr>
        <w:t>Refpops</w:t>
      </w:r>
      <w:r w:rsidR="002D60DF">
        <w:rPr>
          <w:rFonts w:cs="Arial"/>
        </w:rPr>
        <w:t>1000</w:t>
      </w:r>
      <w:proofErr w:type="gramStart"/>
      <w:r w:rsidR="002D60DF">
        <w:rPr>
          <w:rFonts w:cs="Arial"/>
        </w:rPr>
        <w:t>G</w:t>
      </w:r>
      <w:r w:rsidR="00C704CC">
        <w:rPr>
          <w:rFonts w:cs="Arial"/>
        </w:rPr>
        <w:t xml:space="preserve"> </w:t>
      </w:r>
      <w:r w:rsidRPr="00BD4E8C">
        <w:rPr>
          <w:rFonts w:cs="Arial"/>
        </w:rPr>
        <w:t xml:space="preserve"> --</w:t>
      </w:r>
      <w:proofErr w:type="gramEnd"/>
      <w:r w:rsidRPr="00BD4E8C">
        <w:rPr>
          <w:rFonts w:cs="Arial"/>
        </w:rPr>
        <w:t xml:space="preserve">extract commonsnps.txt --recode --out </w:t>
      </w:r>
      <w:r w:rsidR="002D60DF">
        <w:rPr>
          <w:rFonts w:cs="Arial"/>
        </w:rPr>
        <w:t>Refpops1000G</w:t>
      </w:r>
      <w:r>
        <w:rPr>
          <w:rFonts w:cs="Arial"/>
        </w:rPr>
        <w:t>_commonsnps</w:t>
      </w:r>
    </w:p>
    <w:p w14:paraId="49CBC092" w14:textId="77777777" w:rsidR="00757A0E" w:rsidRDefault="00757A0E" w:rsidP="00D55C0F">
      <w:pPr>
        <w:pStyle w:val="ListParagraph"/>
        <w:numPr>
          <w:ilvl w:val="0"/>
          <w:numId w:val="11"/>
        </w:numPr>
        <w:spacing w:after="120"/>
        <w:contextualSpacing w:val="0"/>
        <w:rPr>
          <w:rFonts w:cs="Arial"/>
        </w:rPr>
      </w:pPr>
      <w:r>
        <w:rPr>
          <w:rFonts w:cs="Arial"/>
        </w:rPr>
        <w:t xml:space="preserve">Check that the chromosome and base pairs are the same in the mapping files between your sample data and the </w:t>
      </w:r>
      <w:r w:rsidR="005F57EC">
        <w:rPr>
          <w:rFonts w:cs="Arial"/>
        </w:rPr>
        <w:t>1000 Genome reference population</w:t>
      </w:r>
      <w:r>
        <w:rPr>
          <w:rFonts w:cs="Arial"/>
        </w:rPr>
        <w:t xml:space="preserve"> (above called: “</w:t>
      </w:r>
      <w:proofErr w:type="spellStart"/>
      <w:r>
        <w:rPr>
          <w:rFonts w:cs="Arial"/>
        </w:rPr>
        <w:t>mydataflipped_commonsnps</w:t>
      </w:r>
      <w:proofErr w:type="spellEnd"/>
      <w:r>
        <w:rPr>
          <w:rFonts w:cs="Arial"/>
        </w:rPr>
        <w:t>” and “</w:t>
      </w:r>
      <w:r w:rsidR="002D60DF">
        <w:rPr>
          <w:rFonts w:cs="Arial"/>
        </w:rPr>
        <w:t>Refpops1000G</w:t>
      </w:r>
      <w:r>
        <w:rPr>
          <w:rFonts w:cs="Arial"/>
        </w:rPr>
        <w:t>_commonsnps”).  Change any that are not consistent.</w:t>
      </w:r>
    </w:p>
    <w:p w14:paraId="28A77CAE" w14:textId="77777777" w:rsidR="00757A0E" w:rsidRDefault="00757A0E" w:rsidP="00D55C0F">
      <w:pPr>
        <w:pStyle w:val="ListParagraph"/>
        <w:numPr>
          <w:ilvl w:val="0"/>
          <w:numId w:val="11"/>
        </w:numPr>
        <w:spacing w:after="120"/>
        <w:contextualSpacing w:val="0"/>
        <w:rPr>
          <w:rFonts w:cs="Arial"/>
        </w:rPr>
      </w:pPr>
      <w:r>
        <w:rPr>
          <w:rFonts w:cs="Arial"/>
        </w:rPr>
        <w:t xml:space="preserve">Merge your sample data and the </w:t>
      </w:r>
      <w:r w:rsidR="002D60DF">
        <w:rPr>
          <w:rFonts w:cs="Arial"/>
        </w:rPr>
        <w:t xml:space="preserve">1000 Genome reference </w:t>
      </w:r>
      <w:r w:rsidR="005F57EC">
        <w:rPr>
          <w:rFonts w:cs="Arial"/>
        </w:rPr>
        <w:t xml:space="preserve">population </w:t>
      </w:r>
      <w:r>
        <w:rPr>
          <w:rFonts w:cs="Arial"/>
        </w:rPr>
        <w:t>that include only the list of SNPs that are in common as follows:</w:t>
      </w:r>
    </w:p>
    <w:p w14:paraId="3C66D84F" w14:textId="77777777" w:rsidR="00757A0E" w:rsidRDefault="00757A0E" w:rsidP="001F311C">
      <w:pPr>
        <w:pStyle w:val="ListParagraph"/>
        <w:spacing w:after="120"/>
        <w:ind w:left="1440"/>
        <w:contextualSpacing w:val="0"/>
        <w:rPr>
          <w:rFonts w:cs="Arial"/>
        </w:rPr>
      </w:pPr>
      <w:r>
        <w:rPr>
          <w:rFonts w:cs="Arial"/>
        </w:rPr>
        <w:t>plink</w:t>
      </w:r>
      <w:r w:rsidRPr="008F7EDE">
        <w:rPr>
          <w:rFonts w:cs="Arial"/>
        </w:rPr>
        <w:t xml:space="preserve"> --file </w:t>
      </w:r>
      <w:proofErr w:type="spellStart"/>
      <w:r>
        <w:rPr>
          <w:rFonts w:cs="Arial"/>
        </w:rPr>
        <w:t>mydataflipped_commonsnps</w:t>
      </w:r>
      <w:proofErr w:type="spellEnd"/>
      <w:r w:rsidRPr="008F7EDE">
        <w:rPr>
          <w:rFonts w:cs="Arial"/>
        </w:rPr>
        <w:t xml:space="preserve"> --merge </w:t>
      </w:r>
      <w:r w:rsidR="002D60DF">
        <w:rPr>
          <w:rFonts w:cs="Arial"/>
        </w:rPr>
        <w:t>Refpops1000G</w:t>
      </w:r>
      <w:r w:rsidRPr="008F7EDE">
        <w:rPr>
          <w:rFonts w:cs="Arial"/>
        </w:rPr>
        <w:t xml:space="preserve">_commonsnp.ped </w:t>
      </w:r>
      <w:proofErr w:type="gramStart"/>
      <w:r w:rsidR="002D60DF">
        <w:rPr>
          <w:rFonts w:cs="Arial"/>
        </w:rPr>
        <w:t>Refpops1000G</w:t>
      </w:r>
      <w:r w:rsidRPr="008F7EDE">
        <w:rPr>
          <w:rFonts w:cs="Arial"/>
        </w:rPr>
        <w:t>_commonsnp.map  --</w:t>
      </w:r>
      <w:proofErr w:type="gramEnd"/>
      <w:r w:rsidRPr="008F7EDE">
        <w:rPr>
          <w:rFonts w:cs="Arial"/>
        </w:rPr>
        <w:t xml:space="preserve">recode --out </w:t>
      </w:r>
      <w:r>
        <w:rPr>
          <w:rFonts w:cs="Arial"/>
        </w:rPr>
        <w:t>mydata_</w:t>
      </w:r>
      <w:r w:rsidR="002D60DF">
        <w:rPr>
          <w:rFonts w:cs="Arial"/>
        </w:rPr>
        <w:t>Refpops1000G</w:t>
      </w:r>
    </w:p>
    <w:p w14:paraId="508511E9" w14:textId="77777777" w:rsidR="00672254" w:rsidRDefault="00757A0E" w:rsidP="001F311C">
      <w:pPr>
        <w:pStyle w:val="ListParagraph"/>
        <w:numPr>
          <w:ilvl w:val="0"/>
          <w:numId w:val="11"/>
        </w:numPr>
        <w:spacing w:after="120"/>
        <w:contextualSpacing w:val="0"/>
        <w:rPr>
          <w:rFonts w:cs="Arial"/>
        </w:rPr>
      </w:pPr>
      <w:r>
        <w:rPr>
          <w:rFonts w:cs="Arial"/>
        </w:rPr>
        <w:t xml:space="preserve">Prune the merged plink files containing your sample and the </w:t>
      </w:r>
      <w:r w:rsidR="005F57EC">
        <w:rPr>
          <w:rFonts w:cs="Arial"/>
        </w:rPr>
        <w:t>1000 Genome reference population at</w:t>
      </w:r>
      <w:r>
        <w:rPr>
          <w:rFonts w:cs="Arial"/>
        </w:rPr>
        <w:t xml:space="preserve"> r</w:t>
      </w:r>
      <w:r w:rsidRPr="001C5353">
        <w:rPr>
          <w:rFonts w:cs="Arial"/>
          <w:vertAlign w:val="superscript"/>
        </w:rPr>
        <w:t>2</w:t>
      </w:r>
      <w:r>
        <w:rPr>
          <w:rFonts w:cs="Arial"/>
        </w:rPr>
        <w:t>&lt;0.1</w:t>
      </w:r>
      <w:r w:rsidR="002E128B">
        <w:rPr>
          <w:rFonts w:cs="Arial"/>
        </w:rPr>
        <w:t xml:space="preserve"> (or r</w:t>
      </w:r>
      <w:r w:rsidR="002E128B" w:rsidRPr="001C5353">
        <w:rPr>
          <w:rFonts w:cs="Arial"/>
          <w:vertAlign w:val="superscript"/>
        </w:rPr>
        <w:t>2</w:t>
      </w:r>
      <w:r w:rsidR="002E128B">
        <w:rPr>
          <w:rFonts w:cs="Arial"/>
        </w:rPr>
        <w:t xml:space="preserve">&lt;0.5 if you are using a platform with more </w:t>
      </w:r>
      <w:r w:rsidR="002E128B">
        <w:rPr>
          <w:rFonts w:eastAsia="Times New Roman"/>
          <w:color w:val="000000"/>
          <w:sz w:val="21"/>
          <w:szCs w:val="21"/>
        </w:rPr>
        <w:t>rare variants or less dense number of SNPs</w:t>
      </w:r>
      <w:r w:rsidR="002E128B">
        <w:rPr>
          <w:rFonts w:cs="Arial"/>
        </w:rPr>
        <w:t xml:space="preserve">, i.e. Exome or </w:t>
      </w:r>
      <w:proofErr w:type="spellStart"/>
      <w:r w:rsidR="002E128B">
        <w:rPr>
          <w:rFonts w:cs="Arial"/>
        </w:rPr>
        <w:t>Metabochip</w:t>
      </w:r>
      <w:proofErr w:type="spellEnd"/>
      <w:r w:rsidR="002E128B">
        <w:rPr>
          <w:rFonts w:cs="Arial"/>
        </w:rPr>
        <w:t>).</w:t>
      </w:r>
      <w:r>
        <w:rPr>
          <w:rFonts w:cs="Arial"/>
        </w:rPr>
        <w:t xml:space="preserve"> </w:t>
      </w:r>
      <w:r w:rsidR="00672254">
        <w:rPr>
          <w:rFonts w:cs="Arial"/>
        </w:rPr>
        <w:t xml:space="preserve">Suggestions for pruning in PLINK: </w:t>
      </w:r>
    </w:p>
    <w:p w14:paraId="1C0CEEDD" w14:textId="77777777" w:rsidR="008F7EDE" w:rsidRPr="00D55C0F" w:rsidRDefault="00672254" w:rsidP="001F311C">
      <w:pPr>
        <w:pStyle w:val="ListParagraph"/>
        <w:spacing w:after="120"/>
        <w:ind w:left="1440"/>
        <w:rPr>
          <w:rFonts w:cs="Arial"/>
        </w:rPr>
      </w:pPr>
      <w:r w:rsidRPr="00D55C0F">
        <w:rPr>
          <w:rFonts w:cs="Arial"/>
        </w:rPr>
        <w:t>We</w:t>
      </w:r>
      <w:r w:rsidR="00D64E7E" w:rsidRPr="00D55C0F">
        <w:rPr>
          <w:rFonts w:cs="Arial"/>
        </w:rPr>
        <w:t xml:space="preserve"> pruned at a window of 50 SNPs, then shifted 5 SNPs and looked at the next window of 50 SNPs considering R</w:t>
      </w:r>
      <w:r w:rsidR="00D64E7E" w:rsidRPr="001C5353">
        <w:rPr>
          <w:rFonts w:cs="Arial"/>
          <w:vertAlign w:val="superscript"/>
        </w:rPr>
        <w:t>2</w:t>
      </w:r>
      <w:r w:rsidR="00D64E7E" w:rsidRPr="00D55C0F">
        <w:rPr>
          <w:rFonts w:cs="Arial"/>
        </w:rPr>
        <w:t>&lt;0.1 within each window</w:t>
      </w:r>
      <w:r w:rsidR="00B15207" w:rsidRPr="00D55C0F">
        <w:rPr>
          <w:rFonts w:cs="Arial"/>
        </w:rPr>
        <w:t xml:space="preserve"> as follows:</w:t>
      </w:r>
      <w:r w:rsidR="00D64E7E" w:rsidRPr="00D55C0F">
        <w:rPr>
          <w:rFonts w:cs="Arial"/>
        </w:rPr>
        <w:t xml:space="preserve"> </w:t>
      </w:r>
    </w:p>
    <w:p w14:paraId="3734583F" w14:textId="77777777" w:rsidR="008F7EDE" w:rsidRDefault="00D64E7E" w:rsidP="001F311C">
      <w:pPr>
        <w:pStyle w:val="ListParagraph"/>
        <w:spacing w:after="120"/>
        <w:ind w:left="2160"/>
      </w:pPr>
      <w:r>
        <w:t xml:space="preserve">plink --file </w:t>
      </w:r>
      <w:r w:rsidR="002D60DF" w:rsidRPr="00D55C0F">
        <w:rPr>
          <w:rFonts w:cs="Arial"/>
        </w:rPr>
        <w:t>mydata_Refpops1000G</w:t>
      </w:r>
      <w:r>
        <w:t xml:space="preserve"> --</w:t>
      </w:r>
      <w:proofErr w:type="spellStart"/>
      <w:r>
        <w:t>indep</w:t>
      </w:r>
      <w:proofErr w:type="spellEnd"/>
      <w:r>
        <w:t>-pairwise 50 5 0.1</w:t>
      </w:r>
      <w:r w:rsidR="008F7EDE">
        <w:t xml:space="preserve"> --out </w:t>
      </w:r>
      <w:proofErr w:type="spellStart"/>
      <w:r w:rsidR="008F7EDE">
        <w:t>prunedsnps</w:t>
      </w:r>
      <w:proofErr w:type="spellEnd"/>
    </w:p>
    <w:p w14:paraId="6E2A390F" w14:textId="77777777" w:rsidR="008F7EDE" w:rsidRPr="00D55C0F" w:rsidRDefault="008F7EDE" w:rsidP="001F311C">
      <w:pPr>
        <w:pStyle w:val="ListParagraph"/>
        <w:spacing w:after="120"/>
        <w:ind w:left="1440"/>
        <w:rPr>
          <w:rFonts w:cs="Arial"/>
        </w:rPr>
      </w:pPr>
      <w:r w:rsidRPr="00D55C0F">
        <w:rPr>
          <w:rFonts w:cs="Arial"/>
        </w:rPr>
        <w:t xml:space="preserve">Then </w:t>
      </w:r>
      <w:r w:rsidR="005F57EC">
        <w:rPr>
          <w:rFonts w:cs="Arial"/>
        </w:rPr>
        <w:t>use the p</w:t>
      </w:r>
      <w:r w:rsidRPr="00D55C0F">
        <w:rPr>
          <w:rFonts w:cs="Arial"/>
        </w:rPr>
        <w:t>runed SNP list t</w:t>
      </w:r>
      <w:r w:rsidR="00C55E8F" w:rsidRPr="00D55C0F">
        <w:rPr>
          <w:rFonts w:cs="Arial"/>
        </w:rPr>
        <w:t>o</w:t>
      </w:r>
      <w:r w:rsidRPr="00D55C0F">
        <w:rPr>
          <w:rFonts w:cs="Arial"/>
        </w:rPr>
        <w:t xml:space="preserve"> create a new set of PLINK data files that are pruned:</w:t>
      </w:r>
    </w:p>
    <w:p w14:paraId="64DBDBEC" w14:textId="77777777" w:rsidR="00D64E7E" w:rsidRPr="00D55C0F" w:rsidRDefault="001F311C" w:rsidP="001F311C">
      <w:pPr>
        <w:pStyle w:val="ListParagraph"/>
        <w:spacing w:after="120"/>
        <w:ind w:left="2160"/>
        <w:rPr>
          <w:rFonts w:cs="Arial"/>
        </w:rPr>
      </w:pPr>
      <w:r>
        <w:rPr>
          <w:rFonts w:cs="Arial"/>
        </w:rPr>
        <w:t>p</w:t>
      </w:r>
      <w:r w:rsidR="008F7EDE" w:rsidRPr="00D55C0F">
        <w:rPr>
          <w:rFonts w:cs="Arial"/>
        </w:rPr>
        <w:t xml:space="preserve">link --file </w:t>
      </w:r>
      <w:r w:rsidR="002D60DF" w:rsidRPr="00D55C0F">
        <w:rPr>
          <w:rFonts w:cs="Arial"/>
        </w:rPr>
        <w:t>mydata_Refpops1000G</w:t>
      </w:r>
      <w:r w:rsidR="008F7EDE" w:rsidRPr="00D55C0F">
        <w:rPr>
          <w:rFonts w:cs="Arial"/>
        </w:rPr>
        <w:t xml:space="preserve"> --extract prunedsnps.prune.in --recode –out </w:t>
      </w:r>
      <w:r w:rsidR="002D60DF" w:rsidRPr="00D55C0F">
        <w:rPr>
          <w:rFonts w:cs="Arial"/>
        </w:rPr>
        <w:t>mydata_Refpops1000G_</w:t>
      </w:r>
      <w:r w:rsidR="008F7EDE" w:rsidRPr="00D55C0F">
        <w:rPr>
          <w:rFonts w:cs="Arial"/>
        </w:rPr>
        <w:t>pruned</w:t>
      </w:r>
    </w:p>
    <w:p w14:paraId="6190E717" w14:textId="77777777" w:rsidR="00754A4F" w:rsidRDefault="00B62CF1" w:rsidP="00D55C0F">
      <w:pPr>
        <w:pStyle w:val="ListParagraph"/>
        <w:numPr>
          <w:ilvl w:val="0"/>
          <w:numId w:val="11"/>
        </w:numPr>
        <w:spacing w:after="120"/>
        <w:contextualSpacing w:val="0"/>
        <w:rPr>
          <w:rFonts w:cs="Arial"/>
        </w:rPr>
      </w:pPr>
      <w:r w:rsidRPr="00672254">
        <w:rPr>
          <w:rFonts w:cs="Arial"/>
        </w:rPr>
        <w:t>Calculate PCs</w:t>
      </w:r>
      <w:r w:rsidR="00D2086D" w:rsidRPr="00672254">
        <w:rPr>
          <w:rFonts w:cs="Arial"/>
        </w:rPr>
        <w:t xml:space="preserve"> </w:t>
      </w:r>
      <w:r w:rsidRPr="00672254">
        <w:rPr>
          <w:rFonts w:cs="Arial"/>
        </w:rPr>
        <w:t xml:space="preserve">using analytic software and calculate the percent variance explained by each of the top 20 PCs. </w:t>
      </w:r>
    </w:p>
    <w:p w14:paraId="0EFE4EF3" w14:textId="77777777" w:rsidR="00BE33F8" w:rsidRPr="001F311C" w:rsidRDefault="00BE33F8" w:rsidP="001F311C">
      <w:pPr>
        <w:ind w:firstLine="360"/>
        <w:rPr>
          <w:rFonts w:cs="Arial"/>
        </w:rPr>
      </w:pPr>
      <w:r w:rsidRPr="001F311C">
        <w:rPr>
          <w:rFonts w:cs="Arial"/>
        </w:rPr>
        <w:t xml:space="preserve">Sample script for </w:t>
      </w:r>
      <w:proofErr w:type="spellStart"/>
      <w:r w:rsidRPr="001F311C">
        <w:rPr>
          <w:rFonts w:cs="Arial"/>
        </w:rPr>
        <w:t>Eigenstrat</w:t>
      </w:r>
      <w:proofErr w:type="spellEnd"/>
      <w:r w:rsidRPr="001F311C">
        <w:rPr>
          <w:rFonts w:cs="Arial"/>
        </w:rPr>
        <w:t>:</w:t>
      </w:r>
    </w:p>
    <w:p w14:paraId="4D2781D7" w14:textId="77777777" w:rsidR="00BE33F8" w:rsidRPr="00BE33F8" w:rsidRDefault="00BE33F8" w:rsidP="001F311C">
      <w:pPr>
        <w:pStyle w:val="ListParagraph"/>
        <w:ind w:left="1440"/>
        <w:rPr>
          <w:rFonts w:cs="Arial"/>
        </w:rPr>
      </w:pPr>
      <w:proofErr w:type="spellStart"/>
      <w:r w:rsidRPr="00BE33F8">
        <w:rPr>
          <w:rFonts w:cs="Arial"/>
        </w:rPr>
        <w:t>genotypename</w:t>
      </w:r>
      <w:proofErr w:type="spellEnd"/>
      <w:r w:rsidRPr="00BE33F8">
        <w:rPr>
          <w:rFonts w:cs="Arial"/>
        </w:rPr>
        <w:t xml:space="preserve">: </w:t>
      </w:r>
      <w:r w:rsidR="002D60DF">
        <w:rPr>
          <w:rFonts w:cs="Arial"/>
        </w:rPr>
        <w:t>mydata_Refpops1000G_pruned</w:t>
      </w:r>
      <w:r w:rsidRPr="00BE33F8">
        <w:rPr>
          <w:rFonts w:cs="Arial"/>
        </w:rPr>
        <w:t>.</w:t>
      </w:r>
      <w:r w:rsidR="002D60DF">
        <w:rPr>
          <w:rFonts w:cs="Arial"/>
        </w:rPr>
        <w:t>bed</w:t>
      </w:r>
    </w:p>
    <w:p w14:paraId="7FACEC78" w14:textId="77777777" w:rsidR="00BE33F8" w:rsidRPr="00BE33F8" w:rsidRDefault="00BE33F8" w:rsidP="001F311C">
      <w:pPr>
        <w:pStyle w:val="ListParagraph"/>
        <w:ind w:left="1440"/>
        <w:rPr>
          <w:rFonts w:cs="Arial"/>
        </w:rPr>
      </w:pPr>
      <w:proofErr w:type="spellStart"/>
      <w:r w:rsidRPr="00BE33F8">
        <w:rPr>
          <w:rFonts w:cs="Arial"/>
        </w:rPr>
        <w:t>snpname</w:t>
      </w:r>
      <w:proofErr w:type="spellEnd"/>
      <w:r w:rsidRPr="00BE33F8">
        <w:rPr>
          <w:rFonts w:cs="Arial"/>
        </w:rPr>
        <w:t xml:space="preserve">: </w:t>
      </w:r>
      <w:r w:rsidR="002D60DF">
        <w:rPr>
          <w:rFonts w:cs="Arial"/>
        </w:rPr>
        <w:t>mydata_Refpops1000G_pruned</w:t>
      </w:r>
      <w:r w:rsidRPr="00BE33F8">
        <w:rPr>
          <w:rFonts w:cs="Arial"/>
        </w:rPr>
        <w:t>.</w:t>
      </w:r>
      <w:r w:rsidR="002D60DF">
        <w:rPr>
          <w:rFonts w:cs="Arial"/>
        </w:rPr>
        <w:t>bim</w:t>
      </w:r>
    </w:p>
    <w:p w14:paraId="27F8AFDB" w14:textId="77777777" w:rsidR="00BE33F8" w:rsidRPr="00BE33F8" w:rsidRDefault="00BE33F8" w:rsidP="001F311C">
      <w:pPr>
        <w:pStyle w:val="ListParagraph"/>
        <w:ind w:left="1440"/>
        <w:rPr>
          <w:rFonts w:cs="Arial"/>
        </w:rPr>
      </w:pPr>
      <w:proofErr w:type="spellStart"/>
      <w:r w:rsidRPr="00BE33F8">
        <w:rPr>
          <w:rFonts w:cs="Arial"/>
        </w:rPr>
        <w:t>indivname</w:t>
      </w:r>
      <w:proofErr w:type="spellEnd"/>
      <w:r w:rsidRPr="00BE33F8">
        <w:rPr>
          <w:rFonts w:cs="Arial"/>
        </w:rPr>
        <w:t xml:space="preserve">: </w:t>
      </w:r>
      <w:r w:rsidR="002D60DF">
        <w:rPr>
          <w:rFonts w:cs="Arial"/>
        </w:rPr>
        <w:t>mydata_Refpops1000G_pruned</w:t>
      </w:r>
      <w:r w:rsidRPr="00BE33F8">
        <w:rPr>
          <w:rFonts w:cs="Arial"/>
        </w:rPr>
        <w:t>.</w:t>
      </w:r>
      <w:r w:rsidR="002D60DF">
        <w:rPr>
          <w:rFonts w:cs="Arial"/>
        </w:rPr>
        <w:t xml:space="preserve">ind </w:t>
      </w:r>
    </w:p>
    <w:p w14:paraId="0A7F2C91" w14:textId="77777777" w:rsidR="00BE33F8" w:rsidRPr="00BE33F8" w:rsidRDefault="00BE33F8" w:rsidP="001F311C">
      <w:pPr>
        <w:pStyle w:val="ListParagraph"/>
        <w:ind w:left="1440"/>
        <w:rPr>
          <w:rFonts w:cs="Arial"/>
        </w:rPr>
      </w:pPr>
      <w:proofErr w:type="spellStart"/>
      <w:r w:rsidRPr="00BE33F8">
        <w:rPr>
          <w:rFonts w:cs="Arial"/>
        </w:rPr>
        <w:lastRenderedPageBreak/>
        <w:t>evecoutname</w:t>
      </w:r>
      <w:proofErr w:type="spellEnd"/>
      <w:r w:rsidRPr="00BE33F8">
        <w:rPr>
          <w:rFonts w:cs="Arial"/>
        </w:rPr>
        <w:t xml:space="preserve">: </w:t>
      </w:r>
      <w:r w:rsidR="002D60DF">
        <w:rPr>
          <w:rFonts w:cs="Arial"/>
        </w:rPr>
        <w:t>Refpops1000G_pruned</w:t>
      </w:r>
      <w:r w:rsidRPr="00BE33F8">
        <w:rPr>
          <w:rFonts w:cs="Arial"/>
        </w:rPr>
        <w:t>.pca.evec</w:t>
      </w:r>
    </w:p>
    <w:p w14:paraId="4BDD7F81" w14:textId="77777777" w:rsidR="00BE33F8" w:rsidRPr="00BE33F8" w:rsidRDefault="00BE33F8" w:rsidP="001F311C">
      <w:pPr>
        <w:pStyle w:val="ListParagraph"/>
        <w:ind w:left="1440"/>
        <w:rPr>
          <w:rFonts w:cs="Arial"/>
        </w:rPr>
      </w:pPr>
      <w:proofErr w:type="spellStart"/>
      <w:r w:rsidRPr="00BE33F8">
        <w:rPr>
          <w:rFonts w:cs="Arial"/>
        </w:rPr>
        <w:t>evaloutname</w:t>
      </w:r>
      <w:proofErr w:type="spellEnd"/>
      <w:r w:rsidRPr="00BE33F8">
        <w:rPr>
          <w:rFonts w:cs="Arial"/>
        </w:rPr>
        <w:t xml:space="preserve">: </w:t>
      </w:r>
      <w:r w:rsidR="002D60DF">
        <w:rPr>
          <w:rFonts w:cs="Arial"/>
        </w:rPr>
        <w:t>Refpops1000G_</w:t>
      </w:r>
      <w:proofErr w:type="gramStart"/>
      <w:r w:rsidR="002D60DF">
        <w:rPr>
          <w:rFonts w:cs="Arial"/>
        </w:rPr>
        <w:t>pruned</w:t>
      </w:r>
      <w:r w:rsidRPr="00BE33F8">
        <w:rPr>
          <w:rFonts w:cs="Arial"/>
        </w:rPr>
        <w:t>.eval</w:t>
      </w:r>
      <w:proofErr w:type="gramEnd"/>
    </w:p>
    <w:p w14:paraId="0B7166FC" w14:textId="77777777" w:rsidR="00BE33F8" w:rsidRPr="00BE33F8" w:rsidRDefault="00BE33F8" w:rsidP="001F311C">
      <w:pPr>
        <w:pStyle w:val="ListParagraph"/>
        <w:ind w:left="1440"/>
        <w:rPr>
          <w:rFonts w:cs="Arial"/>
        </w:rPr>
      </w:pPr>
      <w:proofErr w:type="spellStart"/>
      <w:r w:rsidRPr="00BE33F8">
        <w:rPr>
          <w:rFonts w:cs="Arial"/>
        </w:rPr>
        <w:t>outlieroutname</w:t>
      </w:r>
      <w:proofErr w:type="spellEnd"/>
      <w:r w:rsidRPr="00BE33F8">
        <w:rPr>
          <w:rFonts w:cs="Arial"/>
        </w:rPr>
        <w:t xml:space="preserve">: </w:t>
      </w:r>
      <w:r w:rsidR="002D60DF">
        <w:rPr>
          <w:rFonts w:cs="Arial"/>
        </w:rPr>
        <w:t>Refpops1000G_</w:t>
      </w:r>
      <w:proofErr w:type="gramStart"/>
      <w:r w:rsidR="002D60DF">
        <w:rPr>
          <w:rFonts w:cs="Arial"/>
        </w:rPr>
        <w:t>pruned</w:t>
      </w:r>
      <w:r w:rsidRPr="00BE33F8">
        <w:rPr>
          <w:rFonts w:cs="Arial"/>
        </w:rPr>
        <w:t>.outlier</w:t>
      </w:r>
      <w:proofErr w:type="gramEnd"/>
    </w:p>
    <w:p w14:paraId="18889356" w14:textId="77777777" w:rsidR="00BE33F8" w:rsidRPr="00BE33F8" w:rsidRDefault="00BE33F8" w:rsidP="001F311C">
      <w:pPr>
        <w:pStyle w:val="ListParagraph"/>
        <w:ind w:left="1440"/>
        <w:rPr>
          <w:rFonts w:cs="Arial"/>
        </w:rPr>
      </w:pPr>
      <w:proofErr w:type="spellStart"/>
      <w:r w:rsidRPr="00BE33F8">
        <w:rPr>
          <w:rFonts w:cs="Arial"/>
        </w:rPr>
        <w:t>altnormstyle</w:t>
      </w:r>
      <w:proofErr w:type="spellEnd"/>
      <w:r w:rsidRPr="00BE33F8">
        <w:rPr>
          <w:rFonts w:cs="Arial"/>
        </w:rPr>
        <w:t>: NO</w:t>
      </w:r>
    </w:p>
    <w:p w14:paraId="4A891026" w14:textId="77777777" w:rsidR="00BE33F8" w:rsidRPr="00BE33F8" w:rsidRDefault="00BE33F8" w:rsidP="001F311C">
      <w:pPr>
        <w:pStyle w:val="ListParagraph"/>
        <w:ind w:left="1440"/>
        <w:rPr>
          <w:rFonts w:cs="Arial"/>
        </w:rPr>
      </w:pPr>
      <w:proofErr w:type="spellStart"/>
      <w:r w:rsidRPr="00BE33F8">
        <w:rPr>
          <w:rFonts w:cs="Arial"/>
        </w:rPr>
        <w:t>poplistname</w:t>
      </w:r>
      <w:proofErr w:type="spellEnd"/>
      <w:r w:rsidRPr="00BE33F8">
        <w:rPr>
          <w:rFonts w:cs="Arial"/>
        </w:rPr>
        <w:t xml:space="preserve">: </w:t>
      </w:r>
      <w:r w:rsidR="002D60DF">
        <w:rPr>
          <w:rFonts w:cs="Arial"/>
        </w:rPr>
        <w:t>Refpops1000G</w:t>
      </w:r>
      <w:r w:rsidRPr="00BE33F8">
        <w:rPr>
          <w:rFonts w:cs="Arial"/>
        </w:rPr>
        <w:t>_individuals.txt</w:t>
      </w:r>
    </w:p>
    <w:p w14:paraId="073D6DB5" w14:textId="77777777" w:rsidR="00BE33F8" w:rsidRPr="00BE33F8" w:rsidRDefault="00BE33F8" w:rsidP="001F311C">
      <w:pPr>
        <w:pStyle w:val="ListParagraph"/>
        <w:ind w:left="1440"/>
        <w:rPr>
          <w:rFonts w:cs="Arial"/>
        </w:rPr>
      </w:pPr>
      <w:proofErr w:type="spellStart"/>
      <w:r w:rsidRPr="00BE33F8">
        <w:rPr>
          <w:rFonts w:cs="Arial"/>
        </w:rPr>
        <w:t>logoutname</w:t>
      </w:r>
      <w:proofErr w:type="spellEnd"/>
      <w:r w:rsidRPr="00BE33F8">
        <w:rPr>
          <w:rFonts w:cs="Arial"/>
        </w:rPr>
        <w:t xml:space="preserve">: </w:t>
      </w:r>
      <w:r w:rsidR="002D60DF">
        <w:rPr>
          <w:rFonts w:cs="Arial"/>
        </w:rPr>
        <w:t>Refpops1000G_pruned</w:t>
      </w:r>
      <w:r w:rsidRPr="00BE33F8">
        <w:rPr>
          <w:rFonts w:cs="Arial"/>
        </w:rPr>
        <w:t>.log</w:t>
      </w:r>
    </w:p>
    <w:p w14:paraId="5AA65B72" w14:textId="77777777" w:rsidR="00BE33F8" w:rsidRPr="00BE33F8" w:rsidRDefault="00BE33F8" w:rsidP="001F311C">
      <w:pPr>
        <w:pStyle w:val="ListParagraph"/>
        <w:ind w:left="1440"/>
        <w:rPr>
          <w:rFonts w:cs="Arial"/>
        </w:rPr>
      </w:pPr>
      <w:proofErr w:type="spellStart"/>
      <w:r w:rsidRPr="00BE33F8">
        <w:rPr>
          <w:rFonts w:cs="Arial"/>
        </w:rPr>
        <w:t>numoutevec</w:t>
      </w:r>
      <w:proofErr w:type="spellEnd"/>
      <w:r w:rsidRPr="00BE33F8">
        <w:rPr>
          <w:rFonts w:cs="Arial"/>
        </w:rPr>
        <w:t>: 20</w:t>
      </w:r>
    </w:p>
    <w:p w14:paraId="3B0F0213" w14:textId="77777777" w:rsidR="00BE33F8" w:rsidRPr="00BE33F8" w:rsidRDefault="00BE33F8" w:rsidP="001F311C">
      <w:pPr>
        <w:pStyle w:val="ListParagraph"/>
        <w:ind w:left="1440"/>
        <w:rPr>
          <w:rFonts w:cs="Arial"/>
        </w:rPr>
      </w:pPr>
      <w:proofErr w:type="spellStart"/>
      <w:r w:rsidRPr="00BE33F8">
        <w:rPr>
          <w:rFonts w:cs="Arial"/>
        </w:rPr>
        <w:t>numoutlieriter</w:t>
      </w:r>
      <w:proofErr w:type="spellEnd"/>
      <w:r w:rsidRPr="00BE33F8">
        <w:rPr>
          <w:rFonts w:cs="Arial"/>
        </w:rPr>
        <w:t xml:space="preserve">: </w:t>
      </w:r>
      <w:proofErr w:type="spellStart"/>
      <w:r w:rsidRPr="00BE33F8">
        <w:rPr>
          <w:rFonts w:cs="Arial"/>
        </w:rPr>
        <w:t>maxiter</w:t>
      </w:r>
      <w:proofErr w:type="spellEnd"/>
    </w:p>
    <w:p w14:paraId="49CF6EB0" w14:textId="77777777" w:rsidR="00BE33F8" w:rsidRPr="00BE33F8" w:rsidRDefault="00BE33F8" w:rsidP="001F311C">
      <w:pPr>
        <w:pStyle w:val="ListParagraph"/>
        <w:ind w:left="1440"/>
        <w:rPr>
          <w:rFonts w:cs="Arial"/>
        </w:rPr>
      </w:pPr>
      <w:proofErr w:type="spellStart"/>
      <w:r w:rsidRPr="00BE33F8">
        <w:rPr>
          <w:rFonts w:cs="Arial"/>
        </w:rPr>
        <w:t>numoutlierevec</w:t>
      </w:r>
      <w:proofErr w:type="spellEnd"/>
      <w:r w:rsidRPr="00BE33F8">
        <w:rPr>
          <w:rFonts w:cs="Arial"/>
        </w:rPr>
        <w:t xml:space="preserve">: </w:t>
      </w:r>
      <w:proofErr w:type="spellStart"/>
      <w:r w:rsidRPr="00BE33F8">
        <w:rPr>
          <w:rFonts w:cs="Arial"/>
        </w:rPr>
        <w:t>topk</w:t>
      </w:r>
      <w:proofErr w:type="spellEnd"/>
    </w:p>
    <w:p w14:paraId="35D64355" w14:textId="77777777" w:rsidR="00BE33F8" w:rsidRPr="00BE33F8" w:rsidRDefault="00BE33F8" w:rsidP="001F311C">
      <w:pPr>
        <w:pStyle w:val="ListParagraph"/>
        <w:ind w:left="1440"/>
        <w:rPr>
          <w:rFonts w:cs="Arial"/>
        </w:rPr>
      </w:pPr>
      <w:proofErr w:type="spellStart"/>
      <w:r w:rsidRPr="00BE33F8">
        <w:rPr>
          <w:rFonts w:cs="Arial"/>
        </w:rPr>
        <w:t>outliersigmathresh</w:t>
      </w:r>
      <w:proofErr w:type="spellEnd"/>
      <w:r w:rsidRPr="00BE33F8">
        <w:rPr>
          <w:rFonts w:cs="Arial"/>
        </w:rPr>
        <w:t>: sigma</w:t>
      </w:r>
    </w:p>
    <w:p w14:paraId="77E1F535" w14:textId="77777777" w:rsidR="00BE33F8" w:rsidRDefault="00BE33F8" w:rsidP="001F311C">
      <w:pPr>
        <w:pStyle w:val="ListParagraph"/>
        <w:ind w:left="1440"/>
        <w:rPr>
          <w:rFonts w:cs="Arial"/>
        </w:rPr>
      </w:pPr>
      <w:proofErr w:type="spellStart"/>
      <w:r w:rsidRPr="00BE33F8">
        <w:rPr>
          <w:rFonts w:cs="Arial"/>
        </w:rPr>
        <w:t>qtmode</w:t>
      </w:r>
      <w:proofErr w:type="spellEnd"/>
      <w:r w:rsidRPr="00BE33F8">
        <w:rPr>
          <w:rFonts w:cs="Arial"/>
        </w:rPr>
        <w:t>: 0</w:t>
      </w:r>
    </w:p>
    <w:p w14:paraId="3288F096" w14:textId="77777777" w:rsidR="00DD39CC" w:rsidRDefault="00DD39CC" w:rsidP="008975B6">
      <w:pPr>
        <w:pStyle w:val="ListParagraph"/>
        <w:rPr>
          <w:rFonts w:cs="Arial"/>
        </w:rPr>
      </w:pPr>
    </w:p>
    <w:p w14:paraId="4A82678F" w14:textId="77777777" w:rsidR="002D60DF" w:rsidRPr="001F311C" w:rsidRDefault="002D60DF" w:rsidP="001F311C">
      <w:pPr>
        <w:pStyle w:val="ListParagraph"/>
        <w:numPr>
          <w:ilvl w:val="1"/>
          <w:numId w:val="11"/>
        </w:numPr>
        <w:rPr>
          <w:rFonts w:cs="Arial"/>
        </w:rPr>
      </w:pPr>
      <w:r w:rsidRPr="001F311C">
        <w:rPr>
          <w:rFonts w:cs="Arial"/>
        </w:rPr>
        <w:t xml:space="preserve">The </w:t>
      </w:r>
      <w:r w:rsidR="009F1278" w:rsidRPr="001F311C">
        <w:rPr>
          <w:rFonts w:cs="Arial"/>
        </w:rPr>
        <w:t>mydata_</w:t>
      </w:r>
      <w:r w:rsidRPr="001F311C">
        <w:rPr>
          <w:rFonts w:cs="Arial"/>
        </w:rPr>
        <w:t>Refpops1000G_pruned.ind file need</w:t>
      </w:r>
      <w:r w:rsidR="009F1278" w:rsidRPr="001F311C">
        <w:rPr>
          <w:rFonts w:cs="Arial"/>
        </w:rPr>
        <w:t>s</w:t>
      </w:r>
      <w:r w:rsidRPr="001F311C">
        <w:rPr>
          <w:rFonts w:cs="Arial"/>
        </w:rPr>
        <w:t xml:space="preserve"> to have three columns including:</w:t>
      </w:r>
      <w:r w:rsidR="001F311C" w:rsidRPr="001F311C">
        <w:rPr>
          <w:rFonts w:cs="Arial"/>
        </w:rPr>
        <w:t xml:space="preserve">  </w:t>
      </w:r>
      <w:r w:rsidRPr="001F311C">
        <w:rPr>
          <w:rFonts w:cs="Arial"/>
        </w:rPr>
        <w:t>ID sex Population</w:t>
      </w:r>
    </w:p>
    <w:p w14:paraId="57D6380B" w14:textId="00B39D4E" w:rsidR="007C4944" w:rsidRDefault="00402273" w:rsidP="007C4944">
      <w:pPr>
        <w:pStyle w:val="ListParagraph"/>
        <w:ind w:left="1440"/>
        <w:rPr>
          <w:rFonts w:cs="Arial"/>
        </w:rPr>
      </w:pPr>
      <w:r>
        <w:rPr>
          <w:rFonts w:cs="Arial"/>
        </w:rPr>
        <w:t>(The</w:t>
      </w:r>
      <w:r w:rsidR="002D60DF">
        <w:rPr>
          <w:rFonts w:cs="Arial"/>
        </w:rPr>
        <w:t xml:space="preserve"> ID is in the </w:t>
      </w:r>
      <w:r w:rsidR="009F1278">
        <w:rPr>
          <w:rFonts w:cs="Arial"/>
        </w:rPr>
        <w:t xml:space="preserve">same </w:t>
      </w:r>
      <w:r w:rsidR="002D60DF">
        <w:rPr>
          <w:rFonts w:cs="Arial"/>
        </w:rPr>
        <w:t xml:space="preserve">order </w:t>
      </w:r>
      <w:r w:rsidR="009F1278">
        <w:rPr>
          <w:rFonts w:cs="Arial"/>
        </w:rPr>
        <w:t>as</w:t>
      </w:r>
      <w:r w:rsidR="002D60DF">
        <w:rPr>
          <w:rFonts w:cs="Arial"/>
        </w:rPr>
        <w:t xml:space="preserve"> the genotype</w:t>
      </w:r>
      <w:r>
        <w:rPr>
          <w:rFonts w:cs="Arial"/>
        </w:rPr>
        <w:t xml:space="preserve"> file, i.e. </w:t>
      </w:r>
      <w:r w:rsidR="002D60DF">
        <w:rPr>
          <w:rFonts w:cs="Arial"/>
        </w:rPr>
        <w:t>.bed file</w:t>
      </w:r>
      <w:r w:rsidR="009F1278">
        <w:rPr>
          <w:rFonts w:cs="Arial"/>
        </w:rPr>
        <w:t>)</w:t>
      </w:r>
      <w:r>
        <w:rPr>
          <w:rFonts w:cs="Arial"/>
        </w:rPr>
        <w:t>.</w:t>
      </w:r>
    </w:p>
    <w:p w14:paraId="72E7D40E" w14:textId="74285EB2" w:rsidR="007C4944" w:rsidRPr="007826CC" w:rsidRDefault="007C4944">
      <w:pPr>
        <w:pStyle w:val="ListParagraph"/>
        <w:numPr>
          <w:ilvl w:val="1"/>
          <w:numId w:val="11"/>
        </w:numPr>
        <w:rPr>
          <w:ins w:id="0" w:author="Eimear Kenny" w:date="2013-04-11T17:16:00Z"/>
          <w:rFonts w:cs="Arial"/>
        </w:rPr>
        <w:pPrChange w:id="1" w:author="Eimear Kenny" w:date="2013-04-11T17:16:00Z">
          <w:pPr/>
        </w:pPrChange>
      </w:pPr>
      <w:del w:id="2" w:author="Eimear Kenny" w:date="2013-04-11T17:16:00Z">
        <w:r w:rsidRPr="007C4944" w:rsidDel="007C4944">
          <w:rPr>
            <w:rFonts w:cs="Arial"/>
          </w:rPr>
          <w:tab/>
          <w:delText xml:space="preserve"> </w:delText>
        </w:r>
      </w:del>
      <w:ins w:id="3" w:author="Eimear Kenny" w:date="2013-04-11T17:15:00Z">
        <w:r w:rsidRPr="007C4944">
          <w:rPr>
            <w:rFonts w:cs="Arial"/>
          </w:rPr>
          <w:t>The Refpops1000G_individuals.txt should have the names of the Reference Populations, i.e</w:t>
        </w:r>
        <w:r w:rsidRPr="007826CC">
          <w:rPr>
            <w:rFonts w:cs="Arial"/>
          </w:rPr>
          <w:t>.:</w:t>
        </w:r>
      </w:ins>
    </w:p>
    <w:p w14:paraId="4E3805D7" w14:textId="77777777" w:rsidR="007C4944" w:rsidRDefault="007C4944">
      <w:pPr>
        <w:pStyle w:val="ListParagraph"/>
        <w:ind w:left="1440"/>
        <w:rPr>
          <w:ins w:id="4" w:author="Eimear Kenny" w:date="2013-04-11T17:16:00Z"/>
          <w:rFonts w:cs="Arial"/>
        </w:rPr>
        <w:pPrChange w:id="5" w:author="Eimear Kenny" w:date="2013-04-11T17:16:00Z">
          <w:pPr/>
        </w:pPrChange>
      </w:pPr>
    </w:p>
    <w:p w14:paraId="7CF6571C" w14:textId="5FFBE9C2" w:rsidR="007C4944" w:rsidRDefault="007C4944">
      <w:pPr>
        <w:pStyle w:val="ListParagraph"/>
        <w:ind w:left="1440"/>
        <w:rPr>
          <w:ins w:id="6" w:author="Eimear Kenny" w:date="2013-04-11T17:16:00Z"/>
          <w:rFonts w:cs="Arial"/>
        </w:rPr>
        <w:pPrChange w:id="7" w:author="Eimear Kenny" w:date="2013-04-11T17:16:00Z">
          <w:pPr/>
        </w:pPrChange>
      </w:pPr>
      <w:ins w:id="8" w:author="Eimear Kenny" w:date="2013-04-11T17:16:00Z">
        <w:r>
          <w:rPr>
            <w:rFonts w:cs="Arial"/>
          </w:rPr>
          <w:t>CEU</w:t>
        </w:r>
      </w:ins>
    </w:p>
    <w:p w14:paraId="1178BD1E" w14:textId="64F91641" w:rsidR="007C4944" w:rsidRDefault="007C4944">
      <w:pPr>
        <w:pStyle w:val="ListParagraph"/>
        <w:ind w:left="1440"/>
        <w:rPr>
          <w:ins w:id="9" w:author="Eimear Kenny" w:date="2013-04-11T17:17:00Z"/>
          <w:rFonts w:cs="Arial"/>
        </w:rPr>
        <w:pPrChange w:id="10" w:author="Eimear Kenny" w:date="2013-04-11T17:16:00Z">
          <w:pPr/>
        </w:pPrChange>
      </w:pPr>
      <w:ins w:id="11" w:author="Eimear Kenny" w:date="2013-04-11T17:17:00Z">
        <w:r>
          <w:rPr>
            <w:rFonts w:cs="Arial"/>
          </w:rPr>
          <w:t>CHB</w:t>
        </w:r>
      </w:ins>
    </w:p>
    <w:p w14:paraId="5E43AAB7" w14:textId="66D78EEB" w:rsidR="007C4944" w:rsidRDefault="007C4944">
      <w:pPr>
        <w:pStyle w:val="ListParagraph"/>
        <w:ind w:left="1440"/>
        <w:rPr>
          <w:ins w:id="12" w:author="Eimear Kenny" w:date="2013-04-11T17:17:00Z"/>
          <w:rFonts w:cs="Arial"/>
        </w:rPr>
        <w:pPrChange w:id="13" w:author="Eimear Kenny" w:date="2013-04-11T17:16:00Z">
          <w:pPr/>
        </w:pPrChange>
      </w:pPr>
      <w:ins w:id="14" w:author="Eimear Kenny" w:date="2013-04-11T17:17:00Z">
        <w:r>
          <w:rPr>
            <w:rFonts w:cs="Arial"/>
          </w:rPr>
          <w:t>CLM</w:t>
        </w:r>
      </w:ins>
    </w:p>
    <w:p w14:paraId="42D7AB68" w14:textId="76199246" w:rsidR="007C4944" w:rsidRDefault="007C4944">
      <w:pPr>
        <w:pStyle w:val="ListParagraph"/>
        <w:ind w:left="1440"/>
        <w:rPr>
          <w:ins w:id="15" w:author="Eimear Kenny" w:date="2013-04-11T17:17:00Z"/>
          <w:rFonts w:cs="Arial"/>
        </w:rPr>
        <w:pPrChange w:id="16" w:author="Eimear Kenny" w:date="2013-04-11T17:16:00Z">
          <w:pPr/>
        </w:pPrChange>
      </w:pPr>
      <w:ins w:id="17" w:author="Eimear Kenny" w:date="2013-04-11T17:17:00Z">
        <w:r>
          <w:rPr>
            <w:rFonts w:cs="Arial"/>
          </w:rPr>
          <w:t>MXL</w:t>
        </w:r>
      </w:ins>
    </w:p>
    <w:p w14:paraId="7692BAEA" w14:textId="7697F4ED" w:rsidR="007C4944" w:rsidRDefault="007C4944">
      <w:pPr>
        <w:pStyle w:val="ListParagraph"/>
        <w:ind w:left="1440"/>
        <w:rPr>
          <w:ins w:id="18" w:author="Eimear Kenny" w:date="2013-04-11T17:17:00Z"/>
          <w:rFonts w:cs="Arial"/>
        </w:rPr>
        <w:pPrChange w:id="19" w:author="Eimear Kenny" w:date="2013-04-11T17:16:00Z">
          <w:pPr/>
        </w:pPrChange>
      </w:pPr>
      <w:ins w:id="20" w:author="Eimear Kenny" w:date="2013-04-11T17:17:00Z">
        <w:r>
          <w:rPr>
            <w:rFonts w:cs="Arial"/>
          </w:rPr>
          <w:t>PUR</w:t>
        </w:r>
      </w:ins>
    </w:p>
    <w:p w14:paraId="4E0D7D97" w14:textId="0541E07D" w:rsidR="007C4944" w:rsidRDefault="007C4944">
      <w:pPr>
        <w:pStyle w:val="ListParagraph"/>
        <w:ind w:left="1440"/>
        <w:rPr>
          <w:ins w:id="21" w:author="Eimear Kenny" w:date="2013-04-11T17:17:00Z"/>
          <w:rFonts w:cs="Arial"/>
        </w:rPr>
        <w:pPrChange w:id="22" w:author="Eimear Kenny" w:date="2013-04-11T17:16:00Z">
          <w:pPr/>
        </w:pPrChange>
      </w:pPr>
      <w:ins w:id="23" w:author="Eimear Kenny" w:date="2013-04-11T17:17:00Z">
        <w:r>
          <w:rPr>
            <w:rFonts w:cs="Arial"/>
          </w:rPr>
          <w:t>YRI</w:t>
        </w:r>
      </w:ins>
    </w:p>
    <w:p w14:paraId="4B4DCCB6" w14:textId="77777777" w:rsidR="007C4944" w:rsidRPr="007C4944" w:rsidRDefault="007C4944">
      <w:pPr>
        <w:pStyle w:val="ListParagraph"/>
        <w:ind w:left="1440"/>
        <w:rPr>
          <w:rFonts w:cs="Arial"/>
        </w:rPr>
        <w:pPrChange w:id="24" w:author="Eimear Kenny" w:date="2013-04-11T17:16:00Z">
          <w:pPr/>
        </w:pPrChange>
      </w:pPr>
    </w:p>
    <w:p w14:paraId="05A66B3E" w14:textId="54947E1D" w:rsidR="007C4944" w:rsidRDefault="007C4944" w:rsidP="007C4944">
      <w:pPr>
        <w:rPr>
          <w:ins w:id="25" w:author="Eimear Kenny" w:date="2013-04-11T17:16:00Z"/>
          <w:rFonts w:cs="Arial"/>
        </w:rPr>
      </w:pPr>
      <w:ins w:id="26" w:author="Eimear Kenny" w:date="2013-04-11T17:16:00Z">
        <w:r>
          <w:rPr>
            <w:rFonts w:cs="Arial"/>
          </w:rPr>
          <w:t xml:space="preserve">        </w:t>
        </w:r>
        <w:r>
          <w:rPr>
            <w:rFonts w:cs="Arial"/>
          </w:rPr>
          <w:tab/>
          <w:t xml:space="preserve">     c. Run </w:t>
        </w:r>
        <w:proofErr w:type="spellStart"/>
        <w:r>
          <w:rPr>
            <w:rFonts w:cs="Arial"/>
          </w:rPr>
          <w:t>Eigenstrat</w:t>
        </w:r>
        <w:proofErr w:type="spellEnd"/>
        <w:r>
          <w:rPr>
            <w:rFonts w:cs="Arial"/>
          </w:rPr>
          <w:t xml:space="preserve"> using the </w:t>
        </w:r>
        <w:proofErr w:type="spellStart"/>
        <w:r>
          <w:rPr>
            <w:rFonts w:cs="Arial"/>
          </w:rPr>
          <w:t>smartpca</w:t>
        </w:r>
        <w:proofErr w:type="spellEnd"/>
        <w:r>
          <w:rPr>
            <w:rFonts w:cs="Arial"/>
          </w:rPr>
          <w:t xml:space="preserve"> program:</w:t>
        </w:r>
      </w:ins>
    </w:p>
    <w:p w14:paraId="7BDFD252" w14:textId="02B34FE4" w:rsidR="007C4944" w:rsidRPr="007C4944" w:rsidRDefault="007C4944">
      <w:pPr>
        <w:ind w:left="720"/>
        <w:rPr>
          <w:rFonts w:cs="Arial"/>
        </w:rPr>
        <w:pPrChange w:id="27" w:author="Eimear Kenny" w:date="2013-04-11T17:17:00Z">
          <w:pPr/>
        </w:pPrChange>
      </w:pPr>
      <w:ins w:id="28" w:author="Eimear Kenny" w:date="2013-04-11T17:17:00Z">
        <w:r>
          <w:rPr>
            <w:rFonts w:cs="Arial"/>
          </w:rPr>
          <w:t xml:space="preserve">        </w:t>
        </w:r>
      </w:ins>
      <w:ins w:id="29" w:author="Eimear Kenny" w:date="2013-04-11T17:16:00Z">
        <w:r>
          <w:rPr>
            <w:rFonts w:cs="Arial"/>
          </w:rPr>
          <w:t xml:space="preserve">&gt; </w:t>
        </w:r>
        <w:proofErr w:type="spellStart"/>
        <w:r>
          <w:rPr>
            <w:rFonts w:cs="Arial"/>
          </w:rPr>
          <w:t>smartpca</w:t>
        </w:r>
        <w:proofErr w:type="spellEnd"/>
        <w:r>
          <w:rPr>
            <w:rFonts w:cs="Arial"/>
          </w:rPr>
          <w:t xml:space="preserve"> –p &lt;name of </w:t>
        </w:r>
        <w:proofErr w:type="spellStart"/>
        <w:r>
          <w:rPr>
            <w:rFonts w:cs="Arial"/>
          </w:rPr>
          <w:t>eigenstrat</w:t>
        </w:r>
        <w:proofErr w:type="spellEnd"/>
        <w:r>
          <w:rPr>
            <w:rFonts w:cs="Arial"/>
          </w:rPr>
          <w:t xml:space="preserve"> script&gt; </w:t>
        </w:r>
      </w:ins>
    </w:p>
    <w:p w14:paraId="2CCD5E99" w14:textId="77777777" w:rsidR="00D55C0F" w:rsidRDefault="00D55C0F" w:rsidP="001F311C">
      <w:pPr>
        <w:pStyle w:val="ListParagraph"/>
        <w:spacing w:after="120"/>
        <w:contextualSpacing w:val="0"/>
        <w:rPr>
          <w:rFonts w:cs="Arial"/>
        </w:rPr>
      </w:pPr>
    </w:p>
    <w:p w14:paraId="5DB2EB66" w14:textId="77777777" w:rsidR="00D55C0F" w:rsidRDefault="00D55C0F" w:rsidP="001F311C">
      <w:pPr>
        <w:pStyle w:val="ListParagraph"/>
        <w:numPr>
          <w:ilvl w:val="0"/>
          <w:numId w:val="11"/>
        </w:numPr>
        <w:spacing w:after="120"/>
        <w:contextualSpacing w:val="0"/>
        <w:rPr>
          <w:rFonts w:cs="Arial"/>
        </w:rPr>
      </w:pPr>
      <w:r>
        <w:rPr>
          <w:rFonts w:cs="Arial"/>
        </w:rPr>
        <w:t>The PCs will output by ID in the .</w:t>
      </w:r>
      <w:proofErr w:type="spellStart"/>
      <w:r>
        <w:rPr>
          <w:rFonts w:cs="Arial"/>
        </w:rPr>
        <w:t>evec</w:t>
      </w:r>
      <w:proofErr w:type="spellEnd"/>
      <w:r>
        <w:rPr>
          <w:rFonts w:cs="Arial"/>
        </w:rPr>
        <w:t xml:space="preserve"> file</w:t>
      </w:r>
    </w:p>
    <w:p w14:paraId="33FD7D66" w14:textId="77777777" w:rsidR="00D55C0F" w:rsidRDefault="00D55C0F" w:rsidP="001F311C">
      <w:pPr>
        <w:pStyle w:val="ListParagraph"/>
        <w:numPr>
          <w:ilvl w:val="0"/>
          <w:numId w:val="11"/>
        </w:numPr>
        <w:spacing w:after="120"/>
        <w:contextualSpacing w:val="0"/>
        <w:rPr>
          <w:rFonts w:cs="Arial"/>
        </w:rPr>
      </w:pPr>
      <w:r>
        <w:rPr>
          <w:rFonts w:cs="Arial"/>
        </w:rPr>
        <w:t>The eigenvalues will output in the .eval file</w:t>
      </w:r>
    </w:p>
    <w:p w14:paraId="1EC087A0" w14:textId="77777777" w:rsidR="00D55C0F" w:rsidRDefault="00672254" w:rsidP="001F311C">
      <w:pPr>
        <w:pStyle w:val="ListParagraph"/>
        <w:numPr>
          <w:ilvl w:val="0"/>
          <w:numId w:val="11"/>
        </w:numPr>
        <w:spacing w:after="120"/>
        <w:contextualSpacing w:val="0"/>
        <w:rPr>
          <w:rFonts w:cs="Arial"/>
        </w:rPr>
      </w:pPr>
      <w:r>
        <w:rPr>
          <w:rFonts w:cs="Arial"/>
        </w:rPr>
        <w:t xml:space="preserve">Create a scree plot of the </w:t>
      </w:r>
      <w:r w:rsidR="00D55C0F">
        <w:rPr>
          <w:rFonts w:cs="Arial"/>
        </w:rPr>
        <w:t xml:space="preserve">eigenvalues for the </w:t>
      </w:r>
      <w:r>
        <w:rPr>
          <w:rFonts w:cs="Arial"/>
        </w:rPr>
        <w:t>20 PCs showing how much variance is explained by each PC.</w:t>
      </w:r>
    </w:p>
    <w:p w14:paraId="5B1FC93C" w14:textId="77777777" w:rsidR="001F311C" w:rsidRDefault="001F311C" w:rsidP="001F311C">
      <w:pPr>
        <w:pStyle w:val="ListParagraph"/>
        <w:numPr>
          <w:ilvl w:val="1"/>
          <w:numId w:val="11"/>
        </w:numPr>
        <w:spacing w:after="120"/>
        <w:contextualSpacing w:val="0"/>
        <w:rPr>
          <w:rFonts w:cs="Arial"/>
        </w:rPr>
      </w:pPr>
      <w:r>
        <w:rPr>
          <w:rFonts w:cs="Arial"/>
        </w:rPr>
        <w:t>This is calculated by dividing each of the top 20 Eigenvalues by the total sum of all Eigenvalues (from .eval file)</w:t>
      </w:r>
    </w:p>
    <w:p w14:paraId="6D77E0E8" w14:textId="77777777" w:rsidR="00672254" w:rsidRPr="00D55C0F" w:rsidRDefault="00672254" w:rsidP="001F311C">
      <w:pPr>
        <w:pStyle w:val="ListParagraph"/>
        <w:numPr>
          <w:ilvl w:val="0"/>
          <w:numId w:val="11"/>
        </w:numPr>
        <w:spacing w:after="120"/>
        <w:contextualSpacing w:val="0"/>
        <w:rPr>
          <w:rFonts w:cs="Arial"/>
        </w:rPr>
      </w:pPr>
      <w:r w:rsidRPr="00D55C0F">
        <w:rPr>
          <w:rFonts w:cs="Arial"/>
          <w:u w:val="single"/>
        </w:rPr>
        <w:t>Plot of PCs by self-identified Hispanic/Latino background</w:t>
      </w:r>
      <w:r w:rsidR="00D55C0F" w:rsidRPr="00D55C0F">
        <w:rPr>
          <w:rFonts w:cs="Arial"/>
          <w:u w:val="single"/>
        </w:rPr>
        <w:t xml:space="preserve"> with 1000 G</w:t>
      </w:r>
      <w:r w:rsidR="005F57EC">
        <w:rPr>
          <w:rFonts w:cs="Arial"/>
          <w:u w:val="single"/>
        </w:rPr>
        <w:t>enome</w:t>
      </w:r>
      <w:r w:rsidR="00D55C0F" w:rsidRPr="00D55C0F">
        <w:rPr>
          <w:rFonts w:cs="Arial"/>
          <w:u w:val="single"/>
        </w:rPr>
        <w:t xml:space="preserve"> reference populations</w:t>
      </w:r>
    </w:p>
    <w:p w14:paraId="7C629788" w14:textId="340C9547" w:rsidR="00741A39" w:rsidRPr="00741A39" w:rsidRDefault="00DD39CC" w:rsidP="001F311C">
      <w:pPr>
        <w:pStyle w:val="ListParagraph"/>
        <w:numPr>
          <w:ilvl w:val="1"/>
          <w:numId w:val="11"/>
        </w:numPr>
        <w:spacing w:after="120"/>
        <w:contextualSpacing w:val="0"/>
        <w:rPr>
          <w:rFonts w:cs="Arial"/>
          <w:u w:val="single"/>
        </w:rPr>
      </w:pPr>
      <w:r>
        <w:rPr>
          <w:rFonts w:cs="Arial"/>
        </w:rPr>
        <w:lastRenderedPageBreak/>
        <w:t>G</w:t>
      </w:r>
      <w:r w:rsidR="00D2086D" w:rsidRPr="00672254">
        <w:rPr>
          <w:rFonts w:cs="Arial"/>
        </w:rPr>
        <w:t xml:space="preserve">raph the first 5 PCs against each other </w:t>
      </w:r>
      <w:r w:rsidR="003E093D" w:rsidRPr="00672254">
        <w:rPr>
          <w:rFonts w:cs="Arial"/>
        </w:rPr>
        <w:t xml:space="preserve">by </w:t>
      </w:r>
      <w:r w:rsidR="00672254" w:rsidRPr="00672254">
        <w:rPr>
          <w:rFonts w:cs="Arial"/>
        </w:rPr>
        <w:t>self-i</w:t>
      </w:r>
      <w:r>
        <w:rPr>
          <w:rFonts w:cs="Arial"/>
        </w:rPr>
        <w:t xml:space="preserve">dentified </w:t>
      </w:r>
      <w:r w:rsidR="003E093D" w:rsidRPr="00672254">
        <w:rPr>
          <w:rFonts w:cs="Arial"/>
        </w:rPr>
        <w:t xml:space="preserve">Hispanic/Latino background </w:t>
      </w:r>
      <w:r w:rsidR="005F57EC">
        <w:rPr>
          <w:rFonts w:cs="Arial"/>
        </w:rPr>
        <w:t xml:space="preserve">including </w:t>
      </w:r>
      <w:r w:rsidR="00D55C0F">
        <w:rPr>
          <w:rFonts w:cs="Arial"/>
        </w:rPr>
        <w:t>the 1000 Genome reference populations</w:t>
      </w:r>
      <w:ins w:id="30" w:author="Eimear Kenny" w:date="2013-04-11T17:18:00Z">
        <w:r w:rsidR="007C4944">
          <w:rPr>
            <w:rFonts w:cs="Arial"/>
          </w:rPr>
          <w:t xml:space="preserve"> (i.e. PC1 vs PC2, PC1 vs PC3, PC2 vs PC3 etc)</w:t>
        </w:r>
      </w:ins>
      <w:r w:rsidR="00D55C0F">
        <w:rPr>
          <w:rFonts w:cs="Arial"/>
        </w:rPr>
        <w:t>.</w:t>
      </w:r>
      <w:r w:rsidR="00954D58">
        <w:rPr>
          <w:rFonts w:cs="Arial"/>
        </w:rPr>
        <w:t xml:space="preserve">  </w:t>
      </w:r>
    </w:p>
    <w:p w14:paraId="2AFC0384" w14:textId="2014A847" w:rsidR="00D55C0F" w:rsidRPr="00D55C0F" w:rsidRDefault="00954D58" w:rsidP="00741A39">
      <w:pPr>
        <w:pStyle w:val="ListParagraph"/>
        <w:spacing w:after="120"/>
        <w:ind w:left="1440"/>
        <w:contextualSpacing w:val="0"/>
        <w:rPr>
          <w:rFonts w:cs="Arial"/>
          <w:u w:val="single"/>
        </w:rPr>
      </w:pPr>
      <w:r>
        <w:rPr>
          <w:rFonts w:cs="Arial"/>
        </w:rPr>
        <w:t xml:space="preserve">Note: </w:t>
      </w:r>
      <w:r w:rsidR="00741A39">
        <w:rPr>
          <w:rFonts w:cs="Arial"/>
        </w:rPr>
        <w:t xml:space="preserve">We are aware that </w:t>
      </w:r>
      <w:r>
        <w:rPr>
          <w:rFonts w:cs="Arial"/>
        </w:rPr>
        <w:t>the fourth and fifth PCs</w:t>
      </w:r>
      <w:r w:rsidR="00741A39">
        <w:rPr>
          <w:rFonts w:cs="Arial"/>
        </w:rPr>
        <w:t xml:space="preserve"> may not explain much variance, however </w:t>
      </w:r>
      <w:r>
        <w:rPr>
          <w:rFonts w:cs="Arial"/>
        </w:rPr>
        <w:t xml:space="preserve">we would like to request </w:t>
      </w:r>
      <w:r w:rsidR="00741A39">
        <w:rPr>
          <w:rFonts w:cs="Arial"/>
        </w:rPr>
        <w:t xml:space="preserve">that you look at </w:t>
      </w:r>
      <w:r>
        <w:rPr>
          <w:rFonts w:cs="Arial"/>
        </w:rPr>
        <w:t xml:space="preserve">these </w:t>
      </w:r>
      <w:r w:rsidR="00741A39">
        <w:rPr>
          <w:rFonts w:cs="Arial"/>
        </w:rPr>
        <w:t>plots</w:t>
      </w:r>
      <w:r>
        <w:rPr>
          <w:rFonts w:cs="Arial"/>
        </w:rPr>
        <w:t>.</w:t>
      </w:r>
      <w:r w:rsidR="00741A39">
        <w:rPr>
          <w:rFonts w:cs="Arial"/>
        </w:rPr>
        <w:t xml:space="preserve">  If the resulting plots are generally uninformative, you do not need to include these in the plots you share.</w:t>
      </w:r>
      <w:r>
        <w:rPr>
          <w:rFonts w:cs="Arial"/>
        </w:rPr>
        <w:t xml:space="preserve">  </w:t>
      </w:r>
    </w:p>
    <w:p w14:paraId="211FB3B3" w14:textId="77777777" w:rsidR="00672254" w:rsidRPr="001F311C" w:rsidRDefault="00D55C0F" w:rsidP="001F311C">
      <w:pPr>
        <w:pStyle w:val="ListParagraph"/>
        <w:numPr>
          <w:ilvl w:val="2"/>
          <w:numId w:val="11"/>
        </w:numPr>
        <w:spacing w:after="120"/>
        <w:contextualSpacing w:val="0"/>
        <w:rPr>
          <w:rFonts w:cs="Arial"/>
          <w:u w:val="single"/>
        </w:rPr>
      </w:pPr>
      <w:r>
        <w:rPr>
          <w:rFonts w:cs="Arial"/>
        </w:rPr>
        <w:t>I</w:t>
      </w:r>
      <w:r w:rsidR="00D2086D" w:rsidRPr="00672254">
        <w:rPr>
          <w:rFonts w:cs="Arial"/>
        </w:rPr>
        <w:t xml:space="preserve">dentify any possible ancestry outliers. </w:t>
      </w:r>
    </w:p>
    <w:p w14:paraId="583D9E36" w14:textId="77777777" w:rsidR="001C5353" w:rsidRDefault="00D55C0F" w:rsidP="001F311C">
      <w:pPr>
        <w:pStyle w:val="ListParagraph"/>
        <w:numPr>
          <w:ilvl w:val="2"/>
          <w:numId w:val="11"/>
        </w:numPr>
        <w:spacing w:after="120"/>
        <w:contextualSpacing w:val="0"/>
        <w:rPr>
          <w:rFonts w:cs="Arial"/>
        </w:rPr>
      </w:pPr>
      <w:r>
        <w:rPr>
          <w:rFonts w:cs="Arial"/>
        </w:rPr>
        <w:t xml:space="preserve">If outliers </w:t>
      </w:r>
      <w:r w:rsidR="00D2086D" w:rsidRPr="008975B6">
        <w:rPr>
          <w:rFonts w:cs="Arial"/>
        </w:rPr>
        <w:t xml:space="preserve">are present </w:t>
      </w:r>
      <w:r w:rsidR="001C5353">
        <w:rPr>
          <w:rFonts w:cs="Arial"/>
        </w:rPr>
        <w:t xml:space="preserve">take note of these outliers for discussion.  </w:t>
      </w:r>
    </w:p>
    <w:p w14:paraId="4EEB62B2" w14:textId="77777777" w:rsidR="005D65DA" w:rsidRPr="005D65DA" w:rsidRDefault="005D65DA" w:rsidP="005D65DA">
      <w:pPr>
        <w:spacing w:after="120"/>
        <w:rPr>
          <w:rFonts w:cs="Arial"/>
        </w:rPr>
      </w:pPr>
      <w:r>
        <w:rPr>
          <w:rFonts w:cs="Arial"/>
        </w:rPr>
        <w:t xml:space="preserve">(If interested in sample R </w:t>
      </w:r>
      <w:r w:rsidRPr="005D65DA">
        <w:rPr>
          <w:rFonts w:cs="Arial"/>
        </w:rPr>
        <w:t>code for these plots</w:t>
      </w:r>
      <w:r>
        <w:rPr>
          <w:rFonts w:cs="Arial"/>
        </w:rPr>
        <w:t xml:space="preserve">, please email </w:t>
      </w:r>
      <w:r w:rsidRPr="005D65DA">
        <w:rPr>
          <w:rFonts w:cs="Arial"/>
        </w:rPr>
        <w:t>migraff@email.unc.edu).</w:t>
      </w:r>
    </w:p>
    <w:p w14:paraId="373621C7" w14:textId="77777777" w:rsidR="00D2086D" w:rsidRPr="001F311C" w:rsidRDefault="00D2086D" w:rsidP="001F311C">
      <w:pPr>
        <w:spacing w:after="120"/>
        <w:rPr>
          <w:rFonts w:cs="Arial"/>
          <w:b/>
        </w:rPr>
      </w:pPr>
    </w:p>
    <w:p w14:paraId="32BAA456" w14:textId="073FC727" w:rsidR="005A2663" w:rsidRPr="001F3158" w:rsidRDefault="001F311C" w:rsidP="005A2663">
      <w:pPr>
        <w:pStyle w:val="ListParagraph"/>
        <w:numPr>
          <w:ilvl w:val="0"/>
          <w:numId w:val="1"/>
        </w:numPr>
        <w:spacing w:after="120"/>
        <w:contextualSpacing w:val="0"/>
        <w:rPr>
          <w:rFonts w:cs="Arial"/>
          <w:u w:val="single"/>
        </w:rPr>
      </w:pPr>
      <w:r w:rsidRPr="001F3158">
        <w:rPr>
          <w:rFonts w:cs="Arial"/>
          <w:b/>
        </w:rPr>
        <w:t>G</w:t>
      </w:r>
      <w:r w:rsidR="00B62771" w:rsidRPr="001F3158">
        <w:rPr>
          <w:rFonts w:cs="Arial"/>
          <w:b/>
        </w:rPr>
        <w:t>enerat</w:t>
      </w:r>
      <w:r w:rsidRPr="001F3158">
        <w:rPr>
          <w:rFonts w:cs="Arial"/>
          <w:b/>
        </w:rPr>
        <w:t>e</w:t>
      </w:r>
      <w:r w:rsidR="00B62771" w:rsidRPr="001F3158">
        <w:rPr>
          <w:rFonts w:cs="Arial"/>
          <w:b/>
        </w:rPr>
        <w:t xml:space="preserve"> admixture e</w:t>
      </w:r>
      <w:r w:rsidR="00B62CF1" w:rsidRPr="001F3158">
        <w:rPr>
          <w:rFonts w:cs="Arial"/>
          <w:b/>
        </w:rPr>
        <w:t xml:space="preserve">stimates using </w:t>
      </w:r>
      <w:r w:rsidR="0086425A" w:rsidRPr="001F3158">
        <w:rPr>
          <w:rFonts w:cs="Arial"/>
          <w:b/>
        </w:rPr>
        <w:t xml:space="preserve">the program </w:t>
      </w:r>
      <w:r w:rsidR="005A2663" w:rsidRPr="001F3158">
        <w:rPr>
          <w:rFonts w:cs="Arial"/>
          <w:b/>
        </w:rPr>
        <w:t>ADMIXTURE</w:t>
      </w:r>
      <w:r w:rsidR="00E949F5" w:rsidRPr="001F3158">
        <w:rPr>
          <w:rFonts w:cs="Arial"/>
          <w:b/>
        </w:rPr>
        <w:t>.</w:t>
      </w:r>
      <w:r w:rsidR="00F63EE6">
        <w:rPr>
          <w:rFonts w:cs="Arial"/>
        </w:rPr>
        <w:t xml:space="preserve">  </w:t>
      </w:r>
      <w:r w:rsidR="00E949F5" w:rsidRPr="008975B6">
        <w:rPr>
          <w:rFonts w:cs="Arial"/>
        </w:rPr>
        <w:t>These programs can estimate the</w:t>
      </w:r>
      <w:r w:rsidR="00E949F5" w:rsidRPr="008975B6">
        <w:rPr>
          <w:rFonts w:cs="Arial"/>
          <w:u w:val="single"/>
        </w:rPr>
        <w:t xml:space="preserve"> </w:t>
      </w:r>
      <w:r w:rsidR="00E949F5" w:rsidRPr="008975B6">
        <w:rPr>
          <w:rFonts w:cs="Arial"/>
        </w:rPr>
        <w:t>percentage of Native or African admixture.</w:t>
      </w:r>
      <w:r w:rsidR="005A2663">
        <w:rPr>
          <w:rFonts w:cs="Arial"/>
        </w:rPr>
        <w:t xml:space="preserve"> The program is available at: </w:t>
      </w:r>
      <w:r w:rsidR="005A2663" w:rsidRPr="005A2663">
        <w:rPr>
          <w:rFonts w:cs="Arial"/>
        </w:rPr>
        <w:t>http://www.genetics.ucla.edu/software/admixture/</w:t>
      </w:r>
    </w:p>
    <w:p w14:paraId="3D3F574D" w14:textId="77777777" w:rsidR="005A2663" w:rsidRPr="0086425A" w:rsidRDefault="005A2663" w:rsidP="005A2663">
      <w:pPr>
        <w:pStyle w:val="ListParagraph"/>
        <w:numPr>
          <w:ilvl w:val="0"/>
          <w:numId w:val="13"/>
        </w:numPr>
        <w:spacing w:after="120"/>
        <w:rPr>
          <w:rFonts w:cs="Arial"/>
        </w:rPr>
      </w:pPr>
      <w:r w:rsidRPr="001C7AA3">
        <w:rPr>
          <w:rFonts w:cs="Arial"/>
        </w:rPr>
        <w:t xml:space="preserve">We can use the same plink files we used for </w:t>
      </w:r>
      <w:proofErr w:type="spellStart"/>
      <w:r w:rsidRPr="001C7AA3">
        <w:rPr>
          <w:rFonts w:cs="Arial"/>
        </w:rPr>
        <w:t>Eigenstrat</w:t>
      </w:r>
      <w:proofErr w:type="spellEnd"/>
      <w:r w:rsidRPr="001C7AA3">
        <w:rPr>
          <w:rFonts w:cs="Arial"/>
        </w:rPr>
        <w:t>. We’ll run the program on the full genome-wide data and use the differentiation between ancestries to estimate admixture proportions for each individual in each study.</w:t>
      </w:r>
    </w:p>
    <w:p w14:paraId="4204F991" w14:textId="77777777" w:rsidR="005A2663" w:rsidRPr="001F3158" w:rsidRDefault="005A2663" w:rsidP="005A2663">
      <w:pPr>
        <w:pStyle w:val="ListParagraph"/>
        <w:numPr>
          <w:ilvl w:val="0"/>
          <w:numId w:val="13"/>
        </w:numPr>
        <w:spacing w:after="120"/>
        <w:rPr>
          <w:rFonts w:cs="Arial"/>
          <w:u w:val="single"/>
        </w:rPr>
      </w:pPr>
      <w:r w:rsidRPr="001F3158">
        <w:rPr>
          <w:rFonts w:cs="Arial"/>
          <w:b/>
        </w:rPr>
        <w:t>IMPORTANT:</w:t>
      </w:r>
      <w:r w:rsidRPr="001F3158">
        <w:rPr>
          <w:rFonts w:cs="Arial"/>
        </w:rPr>
        <w:t xml:space="preserve"> remove eastern Asian samples from the plink binary</w:t>
      </w:r>
      <w:r>
        <w:rPr>
          <w:rFonts w:cs="Arial"/>
          <w:u w:val="single"/>
        </w:rPr>
        <w:t xml:space="preserve"> </w:t>
      </w:r>
      <w:r>
        <w:rPr>
          <w:rFonts w:cs="Arial"/>
        </w:rPr>
        <w:t xml:space="preserve">mydata_Refpops1000G_pruned, unless your study </w:t>
      </w:r>
      <w:r w:rsidRPr="001F3158">
        <w:rPr>
          <w:rFonts w:cs="Arial"/>
          <w:u w:val="single"/>
        </w:rPr>
        <w:t>clearly</w:t>
      </w:r>
      <w:r>
        <w:rPr>
          <w:rFonts w:cs="Arial"/>
        </w:rPr>
        <w:t xml:space="preserve"> displays eastern Asian admixture (you can look at some of the lower PCs that may differentiate eastern Asians from Native Americans). </w:t>
      </w:r>
      <w:r w:rsidR="000A05FA">
        <w:rPr>
          <w:rFonts w:cs="Arial"/>
        </w:rPr>
        <w:t xml:space="preserve">Most will not. </w:t>
      </w:r>
      <w:r>
        <w:rPr>
          <w:rFonts w:cs="Arial"/>
        </w:rPr>
        <w:t>Here’s a sample plink command:</w:t>
      </w:r>
    </w:p>
    <w:p w14:paraId="53E70C49" w14:textId="77777777" w:rsidR="005A2663" w:rsidRPr="001C7AA3" w:rsidRDefault="005A2663" w:rsidP="001F3158">
      <w:pPr>
        <w:pStyle w:val="ListParagraph"/>
        <w:spacing w:after="120"/>
        <w:ind w:left="1440"/>
        <w:rPr>
          <w:rFonts w:cs="Arial"/>
        </w:rPr>
      </w:pPr>
      <w:r w:rsidRPr="001F3158">
        <w:rPr>
          <w:rFonts w:cs="Arial"/>
        </w:rPr>
        <w:t>plink --</w:t>
      </w:r>
      <w:proofErr w:type="spellStart"/>
      <w:r w:rsidRPr="001F3158">
        <w:rPr>
          <w:rFonts w:cs="Arial"/>
        </w:rPr>
        <w:t>noweb</w:t>
      </w:r>
      <w:proofErr w:type="spellEnd"/>
      <w:r w:rsidRPr="001F3158">
        <w:rPr>
          <w:rFonts w:cs="Arial"/>
        </w:rPr>
        <w:t xml:space="preserve"> --</w:t>
      </w:r>
      <w:proofErr w:type="spellStart"/>
      <w:r w:rsidRPr="001F3158">
        <w:rPr>
          <w:rFonts w:cs="Arial"/>
        </w:rPr>
        <w:t>bfile</w:t>
      </w:r>
      <w:proofErr w:type="spellEnd"/>
      <w:r w:rsidRPr="001F3158">
        <w:rPr>
          <w:rFonts w:cs="Arial"/>
        </w:rPr>
        <w:t xml:space="preserve"> mydata_Refpops1000G_pruned --remove CHB_indivs.txt --make-bed --out mydata_Refpops1000G_for_admixture</w:t>
      </w:r>
    </w:p>
    <w:p w14:paraId="61CF39D7" w14:textId="77777777" w:rsidR="005A2663" w:rsidRPr="001F3158" w:rsidRDefault="005A2663" w:rsidP="005A2663">
      <w:pPr>
        <w:pStyle w:val="ListParagraph"/>
        <w:numPr>
          <w:ilvl w:val="0"/>
          <w:numId w:val="13"/>
        </w:numPr>
        <w:spacing w:after="120"/>
        <w:rPr>
          <w:rFonts w:cs="Arial"/>
        </w:rPr>
      </w:pPr>
      <w:r w:rsidRPr="001F3158">
        <w:rPr>
          <w:rFonts w:cs="Arial"/>
        </w:rPr>
        <w:t>Running the program is straightforward. We just need to specify K, the number of clusters:</w:t>
      </w:r>
    </w:p>
    <w:p w14:paraId="65EAC778" w14:textId="77777777" w:rsidR="000A05FA" w:rsidRDefault="000A05FA" w:rsidP="001F3158">
      <w:pPr>
        <w:ind w:left="720" w:firstLine="720"/>
        <w:rPr>
          <w:rFonts w:cs="Arial"/>
        </w:rPr>
      </w:pPr>
      <w:proofErr w:type="gramStart"/>
      <w:r w:rsidRPr="001F3158">
        <w:rPr>
          <w:rFonts w:cs="Arial"/>
        </w:rPr>
        <w:t>./</w:t>
      </w:r>
      <w:proofErr w:type="gramEnd"/>
      <w:r w:rsidRPr="001F3158">
        <w:rPr>
          <w:rFonts w:cs="Arial"/>
        </w:rPr>
        <w:t>admixture mydata_Refpops1000G_for_admixture.bed 3 &gt; mydata_Refpops1000G_for_admixture.k3.log</w:t>
      </w:r>
    </w:p>
    <w:p w14:paraId="7AF322AD" w14:textId="77777777" w:rsidR="000A05FA" w:rsidRDefault="000A05FA" w:rsidP="001F3158">
      <w:pPr>
        <w:ind w:left="720" w:firstLine="720"/>
        <w:rPr>
          <w:rFonts w:cs="Arial"/>
        </w:rPr>
      </w:pPr>
      <w:r>
        <w:rPr>
          <w:rFonts w:cs="Arial"/>
        </w:rPr>
        <w:t xml:space="preserve">If you’re confident </w:t>
      </w:r>
      <w:r w:rsidR="00EE33C5">
        <w:rPr>
          <w:rFonts w:cs="Arial"/>
        </w:rPr>
        <w:t xml:space="preserve">that </w:t>
      </w:r>
      <w:r>
        <w:rPr>
          <w:rFonts w:cs="Arial"/>
        </w:rPr>
        <w:t>there is significant eastern Asian admixture</w:t>
      </w:r>
      <w:r w:rsidR="00EE33C5">
        <w:rPr>
          <w:rFonts w:cs="Arial"/>
        </w:rPr>
        <w:t xml:space="preserve"> in your study</w:t>
      </w:r>
      <w:r>
        <w:rPr>
          <w:rFonts w:cs="Arial"/>
        </w:rPr>
        <w:t>, then use the original files:</w:t>
      </w:r>
    </w:p>
    <w:p w14:paraId="5C86501D" w14:textId="77777777" w:rsidR="000A05FA" w:rsidRDefault="000A05FA" w:rsidP="001F3158">
      <w:pPr>
        <w:ind w:left="720" w:firstLine="720"/>
        <w:rPr>
          <w:rFonts w:cs="Arial"/>
        </w:rPr>
      </w:pPr>
      <w:proofErr w:type="gramStart"/>
      <w:r>
        <w:rPr>
          <w:rFonts w:cs="Arial"/>
        </w:rPr>
        <w:t>./</w:t>
      </w:r>
      <w:proofErr w:type="gramEnd"/>
      <w:r>
        <w:rPr>
          <w:rFonts w:cs="Arial"/>
        </w:rPr>
        <w:t xml:space="preserve">admixture </w:t>
      </w:r>
      <w:r w:rsidRPr="00773B71">
        <w:rPr>
          <w:rFonts w:cs="Arial"/>
        </w:rPr>
        <w:t>mydata_Refpops1000G_pruned</w:t>
      </w:r>
      <w:r>
        <w:rPr>
          <w:rFonts w:cs="Arial"/>
        </w:rPr>
        <w:t xml:space="preserve">.bed 4 &gt; </w:t>
      </w:r>
      <w:r w:rsidRPr="00773B71">
        <w:rPr>
          <w:rFonts w:cs="Arial"/>
        </w:rPr>
        <w:t>mydata_Refpops1000G_pruned</w:t>
      </w:r>
      <w:r>
        <w:rPr>
          <w:rFonts w:cs="Arial"/>
        </w:rPr>
        <w:t>.k4.log</w:t>
      </w:r>
    </w:p>
    <w:p w14:paraId="27BC5FBF" w14:textId="77777777" w:rsidR="000A05FA" w:rsidRPr="001F3158" w:rsidRDefault="000A05FA" w:rsidP="001F3158">
      <w:pPr>
        <w:ind w:left="720" w:firstLine="720"/>
        <w:rPr>
          <w:rFonts w:cs="Arial"/>
        </w:rPr>
      </w:pPr>
      <w:r>
        <w:rPr>
          <w:rFonts w:cs="Arial"/>
        </w:rPr>
        <w:t>If you’re running this on a computer with multiple CPUs, you can add the –</w:t>
      </w:r>
      <w:proofErr w:type="spellStart"/>
      <w:r>
        <w:rPr>
          <w:rFonts w:cs="Arial"/>
        </w:rPr>
        <w:t>jX</w:t>
      </w:r>
      <w:proofErr w:type="spellEnd"/>
      <w:r>
        <w:rPr>
          <w:rFonts w:cs="Arial"/>
        </w:rPr>
        <w:t xml:space="preserve"> flag to run the program multithreaded using X threads. It’ll then run X-fold faster. X can be whatever number </w:t>
      </w:r>
      <w:r w:rsidR="00EE33C5">
        <w:rPr>
          <w:rFonts w:cs="Arial"/>
        </w:rPr>
        <w:t>of jobs your computer can run in parallel</w:t>
      </w:r>
      <w:r>
        <w:rPr>
          <w:rFonts w:cs="Arial"/>
        </w:rPr>
        <w:t>.</w:t>
      </w:r>
    </w:p>
    <w:p w14:paraId="00B1FBDB" w14:textId="77777777" w:rsidR="000A05FA" w:rsidRDefault="000A05FA" w:rsidP="001F3158">
      <w:pPr>
        <w:pStyle w:val="ListParagraph"/>
        <w:spacing w:after="120"/>
        <w:ind w:left="1440"/>
        <w:rPr>
          <w:rFonts w:cs="Arial"/>
          <w:u w:val="single"/>
        </w:rPr>
      </w:pPr>
    </w:p>
    <w:p w14:paraId="4717AF64" w14:textId="4BEBE6C1" w:rsidR="005A2663" w:rsidRPr="00317795" w:rsidRDefault="000A05FA" w:rsidP="005A2663">
      <w:pPr>
        <w:pStyle w:val="ListParagraph"/>
        <w:numPr>
          <w:ilvl w:val="0"/>
          <w:numId w:val="13"/>
        </w:numPr>
        <w:spacing w:after="120"/>
        <w:rPr>
          <w:rFonts w:cs="Arial"/>
        </w:rPr>
      </w:pPr>
      <w:r w:rsidRPr="001F3158">
        <w:rPr>
          <w:rFonts w:cs="Arial"/>
        </w:rPr>
        <w:lastRenderedPageBreak/>
        <w:t>The p</w:t>
      </w:r>
      <w:r>
        <w:rPr>
          <w:rFonts w:cs="Arial"/>
        </w:rPr>
        <w:t>rogram will give two output files: a *.Q file and a *.F file. We’re interested in the *.Q file, the one with the admixture proportions. The *.F file will be much bigger as it includes all the ancestral allele frequencies, which can be used for other things</w:t>
      </w:r>
      <w:r w:rsidR="003275A7">
        <w:rPr>
          <w:rFonts w:cs="Arial"/>
        </w:rPr>
        <w:t>, but we’ll ignore it here</w:t>
      </w:r>
      <w:r>
        <w:rPr>
          <w:rFonts w:cs="Arial"/>
        </w:rPr>
        <w:t xml:space="preserve">. </w:t>
      </w:r>
      <w:r w:rsidR="00EE33C5">
        <w:rPr>
          <w:rFonts w:cs="Arial"/>
        </w:rPr>
        <w:t>Open the .Q file and see which column corresponds to which ancestry (these get assigned randomly by ADMIXTURE). You’ll need this to run the script.</w:t>
      </w:r>
      <w:r w:rsidR="0086425A">
        <w:rPr>
          <w:rFonts w:cs="Arial"/>
        </w:rPr>
        <w:t xml:space="preserve"> Also, note how many individuals are </w:t>
      </w:r>
      <w:r w:rsidR="0013310F">
        <w:rPr>
          <w:rFonts w:cs="Arial"/>
        </w:rPr>
        <w:t xml:space="preserve">in your study versus the reference </w:t>
      </w:r>
      <w:r w:rsidR="0013310F" w:rsidRPr="00317795">
        <w:rPr>
          <w:rFonts w:cs="Arial"/>
        </w:rPr>
        <w:t>populations.</w:t>
      </w:r>
    </w:p>
    <w:p w14:paraId="5381DE91" w14:textId="069F98BA" w:rsidR="00954D58" w:rsidRPr="00317795" w:rsidRDefault="00317795" w:rsidP="005A2663">
      <w:pPr>
        <w:pStyle w:val="ListParagraph"/>
        <w:numPr>
          <w:ilvl w:val="0"/>
          <w:numId w:val="13"/>
        </w:numPr>
        <w:spacing w:after="120"/>
        <w:rPr>
          <w:rFonts w:cs="Arial"/>
        </w:rPr>
      </w:pPr>
      <w:r>
        <w:rPr>
          <w:rFonts w:cs="Arial"/>
        </w:rPr>
        <w:t>Compare the ancestry estimates for 1000 Genomes with those publically available at the following website. A sample comparison has been provided for your reference (</w:t>
      </w:r>
      <w:r w:rsidRPr="00317795">
        <w:rPr>
          <w:rFonts w:cs="Arial"/>
        </w:rPr>
        <w:t>Comparison admixture estimates-Admixture vs 1000 Genomes data</w:t>
      </w:r>
      <w:r>
        <w:rPr>
          <w:rFonts w:cs="Arial"/>
        </w:rPr>
        <w:t xml:space="preserve">.xlsx).  Rerun your analysis if notable differences appear.  </w:t>
      </w:r>
    </w:p>
    <w:p w14:paraId="512EBFAB" w14:textId="097BE847" w:rsidR="00317795" w:rsidRPr="00317795" w:rsidRDefault="00317795" w:rsidP="00317795">
      <w:pPr>
        <w:pStyle w:val="ListParagraph"/>
        <w:spacing w:after="120"/>
        <w:ind w:left="1080"/>
        <w:rPr>
          <w:rFonts w:cs="Arial"/>
        </w:rPr>
      </w:pPr>
      <w:r w:rsidRPr="00317795">
        <w:rPr>
          <w:rFonts w:eastAsiaTheme="minorEastAsia" w:cs="Arial"/>
          <w:color w:val="0025E4"/>
          <w:u w:val="single" w:color="0025E4"/>
        </w:rPr>
        <w:t>ftp://ftp.1000genomes.ebi.ac.uk/vol1/ftp/phase1/analysis_results/ancestry_deconvolution/</w:t>
      </w:r>
    </w:p>
    <w:p w14:paraId="72B056F5" w14:textId="77777777" w:rsidR="00EE33C5" w:rsidRDefault="00EE33C5" w:rsidP="005A2663">
      <w:pPr>
        <w:pStyle w:val="ListParagraph"/>
        <w:numPr>
          <w:ilvl w:val="0"/>
          <w:numId w:val="13"/>
        </w:numPr>
        <w:spacing w:after="120"/>
        <w:rPr>
          <w:rFonts w:cs="Arial"/>
        </w:rPr>
      </w:pPr>
      <w:r>
        <w:rPr>
          <w:rFonts w:cs="Arial"/>
        </w:rPr>
        <w:t xml:space="preserve">Plot the output using R and the script </w:t>
      </w:r>
      <w:proofErr w:type="spellStart"/>
      <w:r>
        <w:rPr>
          <w:rFonts w:cs="Arial"/>
        </w:rPr>
        <w:t>plot_</w:t>
      </w:r>
      <w:proofErr w:type="gramStart"/>
      <w:r>
        <w:rPr>
          <w:rFonts w:cs="Arial"/>
        </w:rPr>
        <w:t>admixture.R</w:t>
      </w:r>
      <w:proofErr w:type="spellEnd"/>
      <w:proofErr w:type="gramEnd"/>
    </w:p>
    <w:p w14:paraId="4A72BBD6" w14:textId="77777777" w:rsidR="00FA6E4C" w:rsidRDefault="00FA6E4C" w:rsidP="001F311C">
      <w:pPr>
        <w:spacing w:after="120"/>
      </w:pPr>
    </w:p>
    <w:p w14:paraId="5F5A738F" w14:textId="5D1DB6A8" w:rsidR="003C0D99" w:rsidRPr="003C0D99" w:rsidRDefault="003C0D99" w:rsidP="003C0D99">
      <w:pPr>
        <w:pStyle w:val="ListParagraph"/>
        <w:numPr>
          <w:ilvl w:val="0"/>
          <w:numId w:val="1"/>
        </w:numPr>
        <w:spacing w:after="0"/>
        <w:rPr>
          <w:rFonts w:cs="Arial"/>
        </w:rPr>
      </w:pPr>
      <w:r w:rsidRPr="003C0D99">
        <w:rPr>
          <w:rFonts w:cs="Arial"/>
          <w:b/>
        </w:rPr>
        <w:t>Please email Lindsay Fern</w:t>
      </w:r>
      <w:r w:rsidRPr="003C0D99">
        <w:rPr>
          <w:rFonts w:cs="Arial"/>
          <w:b/>
          <w:lang w:val="es-ES_tradnl"/>
        </w:rPr>
        <w:t>á</w:t>
      </w:r>
      <w:proofErr w:type="spellStart"/>
      <w:r w:rsidRPr="003C0D99">
        <w:rPr>
          <w:rFonts w:cs="Arial"/>
          <w:b/>
        </w:rPr>
        <w:t>ndez</w:t>
      </w:r>
      <w:proofErr w:type="spellEnd"/>
      <w:r w:rsidRPr="003C0D99">
        <w:rPr>
          <w:rFonts w:cs="Arial"/>
          <w:b/>
        </w:rPr>
        <w:t>-Rhodes (</w:t>
      </w:r>
      <w:hyperlink r:id="rId8" w:history="1">
        <w:r w:rsidRPr="003C0D99">
          <w:rPr>
            <w:rStyle w:val="Hyperlink"/>
            <w:rFonts w:cs="Arial"/>
            <w:b/>
          </w:rPr>
          <w:t>fernandez-rhodes@unc.edu</w:t>
        </w:r>
      </w:hyperlink>
      <w:r w:rsidRPr="003C0D99">
        <w:rPr>
          <w:rFonts w:cs="Arial"/>
          <w:b/>
        </w:rPr>
        <w:t xml:space="preserve">) </w:t>
      </w:r>
      <w:r>
        <w:rPr>
          <w:rFonts w:cs="Arial"/>
          <w:b/>
        </w:rPr>
        <w:t>with a</w:t>
      </w:r>
      <w:r w:rsidRPr="003C0D99">
        <w:rPr>
          <w:rFonts w:cs="Arial"/>
          <w:b/>
        </w:rPr>
        <w:t xml:space="preserve"> finalized report</w:t>
      </w:r>
      <w:r>
        <w:rPr>
          <w:rFonts w:cs="Arial"/>
          <w:b/>
        </w:rPr>
        <w:t xml:space="preserve"> of your findings</w:t>
      </w:r>
      <w:r w:rsidRPr="003C0D99">
        <w:rPr>
          <w:rFonts w:cs="Arial"/>
          <w:b/>
        </w:rPr>
        <w:t>.</w:t>
      </w:r>
      <w:r w:rsidRPr="003C0D99">
        <w:rPr>
          <w:rFonts w:cs="Arial"/>
        </w:rPr>
        <w:t xml:space="preserve">  She will collate these reports prior to the next call.    </w:t>
      </w:r>
      <w:r w:rsidR="000B0519" w:rsidRPr="003C0D99">
        <w:rPr>
          <w:rFonts w:cs="Arial"/>
        </w:rPr>
        <w:t>For an example of how to report your findings to the larger consortium, p</w:t>
      </w:r>
      <w:r w:rsidR="00FA6E4C" w:rsidRPr="003C0D99">
        <w:rPr>
          <w:rFonts w:cs="Arial"/>
        </w:rPr>
        <w:t>lease see summary file (PCA-Mexico City-Hispanic-project.pptx) provided by Esteban Parra for the Mexico City Study</w:t>
      </w:r>
      <w:r w:rsidR="000B0519" w:rsidRPr="003C0D99">
        <w:rPr>
          <w:rFonts w:cs="Arial"/>
        </w:rPr>
        <w:t xml:space="preserve">.  </w:t>
      </w:r>
    </w:p>
    <w:p w14:paraId="2E9CE78C" w14:textId="77777777" w:rsidR="00FA6E4C" w:rsidRDefault="00FA6E4C" w:rsidP="001F311C">
      <w:pPr>
        <w:spacing w:after="120"/>
      </w:pPr>
    </w:p>
    <w:sectPr w:rsidR="00FA6E4C" w:rsidSect="00716DD2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023BA" w14:textId="77777777" w:rsidR="00FA5C89" w:rsidRDefault="00FA5C89" w:rsidP="002E128B">
      <w:pPr>
        <w:spacing w:after="0" w:line="240" w:lineRule="auto"/>
      </w:pPr>
      <w:r>
        <w:separator/>
      </w:r>
    </w:p>
  </w:endnote>
  <w:endnote w:type="continuationSeparator" w:id="0">
    <w:p w14:paraId="10618D99" w14:textId="77777777" w:rsidR="00FA5C89" w:rsidRDefault="00FA5C89" w:rsidP="002E1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0064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17EC8F" w14:textId="77777777" w:rsidR="007826CC" w:rsidRDefault="007826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55D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7DAE79D" w14:textId="77777777" w:rsidR="007826CC" w:rsidRDefault="007826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8CAE8" w14:textId="77777777" w:rsidR="00FA5C89" w:rsidRDefault="00FA5C89" w:rsidP="002E128B">
      <w:pPr>
        <w:spacing w:after="0" w:line="240" w:lineRule="auto"/>
      </w:pPr>
      <w:r>
        <w:separator/>
      </w:r>
    </w:p>
  </w:footnote>
  <w:footnote w:type="continuationSeparator" w:id="0">
    <w:p w14:paraId="06148149" w14:textId="77777777" w:rsidR="00FA5C89" w:rsidRDefault="00FA5C89" w:rsidP="002E1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50D12"/>
    <w:multiLevelType w:val="hybridMultilevel"/>
    <w:tmpl w:val="9D0078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B4993"/>
    <w:multiLevelType w:val="hybridMultilevel"/>
    <w:tmpl w:val="0AACBC16"/>
    <w:lvl w:ilvl="0" w:tplc="6D48F31C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1B13576B"/>
    <w:multiLevelType w:val="hybridMultilevel"/>
    <w:tmpl w:val="DD2A2F06"/>
    <w:lvl w:ilvl="0" w:tplc="12DCE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4E3EB4"/>
    <w:multiLevelType w:val="hybridMultilevel"/>
    <w:tmpl w:val="8A30B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31B6E"/>
    <w:multiLevelType w:val="hybridMultilevel"/>
    <w:tmpl w:val="DE202FBC"/>
    <w:lvl w:ilvl="0" w:tplc="7354E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2B16A8"/>
    <w:multiLevelType w:val="hybridMultilevel"/>
    <w:tmpl w:val="9EF0DCDE"/>
    <w:lvl w:ilvl="0" w:tplc="EE3641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1291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06CB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3AB0E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38E6F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24A7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D6CC8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C858C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D428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F1E4525"/>
    <w:multiLevelType w:val="hybridMultilevel"/>
    <w:tmpl w:val="DA2A08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E3815"/>
    <w:multiLevelType w:val="hybridMultilevel"/>
    <w:tmpl w:val="692646C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4942F5E"/>
    <w:multiLevelType w:val="hybridMultilevel"/>
    <w:tmpl w:val="F69205E0"/>
    <w:lvl w:ilvl="0" w:tplc="F6720A5E">
      <w:start w:val="3"/>
      <w:numFmt w:val="lowerLetter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9" w15:restartNumberingAfterBreak="0">
    <w:nsid w:val="46206BA8"/>
    <w:multiLevelType w:val="hybridMultilevel"/>
    <w:tmpl w:val="A030D344"/>
    <w:lvl w:ilvl="0" w:tplc="85709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5A71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96D7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D4BD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6CF8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4C1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0A6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82F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E6D6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9335E8A"/>
    <w:multiLevelType w:val="hybridMultilevel"/>
    <w:tmpl w:val="7BCCA7CA"/>
    <w:lvl w:ilvl="0" w:tplc="E01AE8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610D7B"/>
    <w:multiLevelType w:val="hybridMultilevel"/>
    <w:tmpl w:val="E9A63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B269B"/>
    <w:multiLevelType w:val="hybridMultilevel"/>
    <w:tmpl w:val="D7DA540A"/>
    <w:lvl w:ilvl="0" w:tplc="8F844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341A00">
      <w:numFmt w:val="none"/>
      <w:lvlText w:val=""/>
      <w:lvlJc w:val="left"/>
      <w:pPr>
        <w:tabs>
          <w:tab w:val="num" w:pos="360"/>
        </w:tabs>
      </w:pPr>
    </w:lvl>
    <w:lvl w:ilvl="2" w:tplc="E67604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5EE4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6ED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D09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642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70C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021A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A223152"/>
    <w:multiLevelType w:val="hybridMultilevel"/>
    <w:tmpl w:val="0810B6C4"/>
    <w:lvl w:ilvl="0" w:tplc="EB5CB79C">
      <w:start w:val="1"/>
      <w:numFmt w:val="upperLetter"/>
      <w:lvlText w:val="%1."/>
      <w:lvlJc w:val="left"/>
      <w:pPr>
        <w:ind w:left="540" w:hanging="360"/>
      </w:pPr>
      <w:rPr>
        <w:rFonts w:ascii="Calibri" w:eastAsia="Calibri" w:hAnsi="Calibri" w:cs="Arial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12"/>
  </w:num>
  <w:num w:numId="5">
    <w:abstractNumId w:val="6"/>
  </w:num>
  <w:num w:numId="6">
    <w:abstractNumId w:val="0"/>
  </w:num>
  <w:num w:numId="7">
    <w:abstractNumId w:val="2"/>
  </w:num>
  <w:num w:numId="8">
    <w:abstractNumId w:val="1"/>
  </w:num>
  <w:num w:numId="9">
    <w:abstractNumId w:val="8"/>
  </w:num>
  <w:num w:numId="10">
    <w:abstractNumId w:val="10"/>
  </w:num>
  <w:num w:numId="11">
    <w:abstractNumId w:val="3"/>
  </w:num>
  <w:num w:numId="12">
    <w:abstractNumId w:val="11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3A"/>
    <w:rsid w:val="000A05FA"/>
    <w:rsid w:val="000B0519"/>
    <w:rsid w:val="000F44BB"/>
    <w:rsid w:val="0013310F"/>
    <w:rsid w:val="001C5353"/>
    <w:rsid w:val="001C7AA3"/>
    <w:rsid w:val="001F311C"/>
    <w:rsid w:val="001F3158"/>
    <w:rsid w:val="00216F1F"/>
    <w:rsid w:val="00281CD6"/>
    <w:rsid w:val="002942D7"/>
    <w:rsid w:val="002C72F1"/>
    <w:rsid w:val="002D60DF"/>
    <w:rsid w:val="002E128B"/>
    <w:rsid w:val="00317795"/>
    <w:rsid w:val="003275A7"/>
    <w:rsid w:val="003B04B6"/>
    <w:rsid w:val="003B057C"/>
    <w:rsid w:val="003C0D99"/>
    <w:rsid w:val="003E093D"/>
    <w:rsid w:val="00402273"/>
    <w:rsid w:val="004667A6"/>
    <w:rsid w:val="004D4268"/>
    <w:rsid w:val="005A2663"/>
    <w:rsid w:val="005D65DA"/>
    <w:rsid w:val="005F57EC"/>
    <w:rsid w:val="00655C3A"/>
    <w:rsid w:val="00661104"/>
    <w:rsid w:val="00672254"/>
    <w:rsid w:val="006C506B"/>
    <w:rsid w:val="006E77D4"/>
    <w:rsid w:val="006F07B5"/>
    <w:rsid w:val="00716DD2"/>
    <w:rsid w:val="0073312C"/>
    <w:rsid w:val="00741A39"/>
    <w:rsid w:val="00754A4F"/>
    <w:rsid w:val="00757A0E"/>
    <w:rsid w:val="007767AF"/>
    <w:rsid w:val="007826CC"/>
    <w:rsid w:val="00794629"/>
    <w:rsid w:val="007B70F6"/>
    <w:rsid w:val="007C4944"/>
    <w:rsid w:val="0086425A"/>
    <w:rsid w:val="008975B6"/>
    <w:rsid w:val="008F7EDE"/>
    <w:rsid w:val="00920846"/>
    <w:rsid w:val="00954D58"/>
    <w:rsid w:val="009F1278"/>
    <w:rsid w:val="00A3605A"/>
    <w:rsid w:val="00A77AA6"/>
    <w:rsid w:val="00AA2E8F"/>
    <w:rsid w:val="00AB46AA"/>
    <w:rsid w:val="00AC55D1"/>
    <w:rsid w:val="00B15207"/>
    <w:rsid w:val="00B47D17"/>
    <w:rsid w:val="00B50F81"/>
    <w:rsid w:val="00B62771"/>
    <w:rsid w:val="00B62CF1"/>
    <w:rsid w:val="00B66C03"/>
    <w:rsid w:val="00BD4E8C"/>
    <w:rsid w:val="00BE33F8"/>
    <w:rsid w:val="00C23EF4"/>
    <w:rsid w:val="00C55E8F"/>
    <w:rsid w:val="00C704CC"/>
    <w:rsid w:val="00CD3F60"/>
    <w:rsid w:val="00CE25E2"/>
    <w:rsid w:val="00D1055F"/>
    <w:rsid w:val="00D2086D"/>
    <w:rsid w:val="00D21F73"/>
    <w:rsid w:val="00D25E06"/>
    <w:rsid w:val="00D4099D"/>
    <w:rsid w:val="00D55C0F"/>
    <w:rsid w:val="00D64E7E"/>
    <w:rsid w:val="00D979F2"/>
    <w:rsid w:val="00DA2536"/>
    <w:rsid w:val="00DD39CC"/>
    <w:rsid w:val="00E949F5"/>
    <w:rsid w:val="00EE33C5"/>
    <w:rsid w:val="00F63EE6"/>
    <w:rsid w:val="00FA5C89"/>
    <w:rsid w:val="00FA6E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AC59DF"/>
  <w15:docId w15:val="{20005EC9-ECE7-F540-AE14-6EB3AA71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F73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77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62C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2CF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2CF1"/>
    <w:rPr>
      <w:rFonts w:ascii="Calibri" w:eastAsia="Calibri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2C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2CF1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CF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CF1"/>
    <w:rPr>
      <w:rFonts w:ascii="Lucida Grande" w:eastAsia="Calibri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66C03"/>
    <w:rPr>
      <w:color w:val="0000FF"/>
      <w:u w:val="single"/>
    </w:rPr>
  </w:style>
  <w:style w:type="paragraph" w:styleId="Revision">
    <w:name w:val="Revision"/>
    <w:hidden/>
    <w:uiPriority w:val="99"/>
    <w:semiHidden/>
    <w:rsid w:val="00B66C03"/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E1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28B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E1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28B"/>
    <w:rPr>
      <w:rFonts w:ascii="Calibri" w:eastAsia="Calibri" w:hAnsi="Calibri" w:cs="Times New Roman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A26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4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92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515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14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79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97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32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8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19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62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348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99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nandez-rhodes@unc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search.mssm.edu/kennylab/referencepop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Carolina-Chapel Hill</Company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Fernández-Rhodes</dc:creator>
  <cp:lastModifiedBy>Gillian Belbin</cp:lastModifiedBy>
  <cp:revision>2</cp:revision>
  <dcterms:created xsi:type="dcterms:W3CDTF">2020-07-07T20:22:00Z</dcterms:created>
  <dcterms:modified xsi:type="dcterms:W3CDTF">2020-07-07T20:22:00Z</dcterms:modified>
</cp:coreProperties>
</file>